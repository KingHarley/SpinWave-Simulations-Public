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E14" w:rsidRPr="00407E14" w:rsidRDefault="00407E14" w:rsidP="00407E14">
      <w:pPr>
        <w:pStyle w:val="ListParagraph"/>
      </w:pPr>
      <w:r>
        <w:rPr>
          <w:b/>
          <w:u w:val="single"/>
        </w:rPr>
        <w:t>SpinWaveSimulation.py</w:t>
      </w:r>
    </w:p>
    <w:p w:rsidR="001901F6" w:rsidRDefault="001901F6" w:rsidP="00407E14">
      <w:pPr>
        <w:pStyle w:val="ListParagraph"/>
      </w:pPr>
      <w:r>
        <w:t>The code is very long, but when running the simulation only two things need to be changed and the rest should be ignored.</w:t>
      </w:r>
    </w:p>
    <w:p w:rsidR="001901F6" w:rsidRDefault="001901F6" w:rsidP="001901F6">
      <w:pPr>
        <w:pStyle w:val="ListParagraph"/>
        <w:numPr>
          <w:ilvl w:val="1"/>
          <w:numId w:val="1"/>
        </w:numPr>
      </w:pPr>
      <w:r>
        <w:t>The system and magnetic parameters which are the global constants at the top of the file</w:t>
      </w:r>
    </w:p>
    <w:p w:rsidR="001901F6" w:rsidRDefault="001901F6" w:rsidP="001901F6">
      <w:pPr>
        <w:pStyle w:val="ListParagraph"/>
        <w:numPr>
          <w:ilvl w:val="1"/>
          <w:numId w:val="1"/>
        </w:numPr>
      </w:pPr>
      <w:r>
        <w:t xml:space="preserve">The main function at the bottom of the file where the save path will be determined as well as name of the file to be saved and how many simulations should be run. This will be explained below. </w:t>
      </w:r>
    </w:p>
    <w:p w:rsidR="00007750" w:rsidRDefault="00007750" w:rsidP="00007750">
      <w:pPr>
        <w:ind w:left="360"/>
      </w:pPr>
      <w:r w:rsidRPr="00007750">
        <w:rPr>
          <w:noProof/>
          <w:lang w:eastAsia="en-AU"/>
        </w:rPr>
        <w:drawing>
          <wp:inline distT="0" distB="0" distL="0" distR="0">
            <wp:extent cx="5731510" cy="3223974"/>
            <wp:effectExtent l="0" t="0" r="2540" b="0"/>
            <wp:docPr id="3" name="Picture 3" descr="\\uniwa.uwa.edu.au\userhome\students6\22159666\My Documents\Physics\PhD Work\Simulation Code\Python Simulation Results\Images_simulation\simulati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wa.uwa.edu.au\userhome\students6\22159666\My Documents\Physics\PhD Work\Simulation Code\Python Simulation Results\Images_simulation\simulationfi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1901F6" w:rsidRDefault="001901F6" w:rsidP="001901F6">
      <w:pPr>
        <w:pStyle w:val="ListParagraph"/>
        <w:numPr>
          <w:ilvl w:val="0"/>
          <w:numId w:val="1"/>
        </w:numPr>
      </w:pPr>
      <w:r>
        <w:t xml:space="preserve">The first thing to do is set the system parameters of the simulation that one wishes to run. The system parameters start with the value of the </w:t>
      </w:r>
      <w:proofErr w:type="spellStart"/>
      <w:r w:rsidRPr="001901F6">
        <w:rPr>
          <w:b/>
        </w:rPr>
        <w:t>epsZero</w:t>
      </w:r>
      <w:proofErr w:type="spellEnd"/>
      <w:r>
        <w:rPr>
          <w:b/>
        </w:rPr>
        <w:t xml:space="preserve"> </w:t>
      </w:r>
      <w:r>
        <w:t xml:space="preserve">and end with </w:t>
      </w:r>
      <w:proofErr w:type="spellStart"/>
      <w:r w:rsidRPr="001901F6">
        <w:rPr>
          <w:b/>
        </w:rPr>
        <w:t>Hubz</w:t>
      </w:r>
      <w:proofErr w:type="spellEnd"/>
      <w:r>
        <w:rPr>
          <w:b/>
        </w:rPr>
        <w:t xml:space="preserve">. </w:t>
      </w:r>
      <w:r>
        <w:t xml:space="preserve">Only values between these two lines should be changed. Anything after </w:t>
      </w:r>
      <w:proofErr w:type="spellStart"/>
      <w:r>
        <w:rPr>
          <w:b/>
        </w:rPr>
        <w:t>Hubz</w:t>
      </w:r>
      <w:proofErr w:type="spellEnd"/>
      <w:r>
        <w:t xml:space="preserve"> should not be changed with the exception of the main function at the bottom (explained later).</w:t>
      </w:r>
    </w:p>
    <w:p w:rsidR="001901F6" w:rsidRDefault="001901F6" w:rsidP="001901F6">
      <w:pPr>
        <w:ind w:left="720"/>
      </w:pPr>
      <w:r>
        <w:t xml:space="preserve">All parameters should be in SI units and I will now explain what each of the parameters are. </w:t>
      </w:r>
    </w:p>
    <w:p w:rsidR="001901F6" w:rsidRDefault="001901F6" w:rsidP="001901F6">
      <w:pPr>
        <w:ind w:left="720"/>
      </w:pPr>
      <w:proofErr w:type="spellStart"/>
      <w:proofErr w:type="gramStart"/>
      <w:r w:rsidRPr="006B4628">
        <w:rPr>
          <w:b/>
        </w:rPr>
        <w:t>epsZero</w:t>
      </w:r>
      <w:proofErr w:type="spellEnd"/>
      <w:proofErr w:type="gramEnd"/>
      <w:r>
        <w:t>: this is the permittivity of free space</w:t>
      </w:r>
    </w:p>
    <w:p w:rsidR="001901F6" w:rsidRDefault="001901F6" w:rsidP="001901F6">
      <w:pPr>
        <w:ind w:left="720"/>
      </w:pPr>
      <w:proofErr w:type="spellStart"/>
      <w:proofErr w:type="gramStart"/>
      <w:r w:rsidRPr="006B4628">
        <w:rPr>
          <w:b/>
        </w:rPr>
        <w:t>muZero</w:t>
      </w:r>
      <w:proofErr w:type="spellEnd"/>
      <w:proofErr w:type="gramEnd"/>
      <w:r>
        <w:t>: permeability of free space</w:t>
      </w:r>
    </w:p>
    <w:p w:rsidR="006B4628" w:rsidRDefault="006B4628" w:rsidP="001901F6">
      <w:pPr>
        <w:ind w:left="720"/>
        <w:rPr>
          <w:b/>
        </w:rPr>
      </w:pPr>
      <w:r>
        <w:rPr>
          <w:b/>
        </w:rPr>
        <w:t>#</w:t>
      </w:r>
      <w:r w:rsidRPr="006B4628">
        <w:rPr>
          <w:b/>
        </w:rPr>
        <w:t>Antenna Geometry</w:t>
      </w:r>
    </w:p>
    <w:p w:rsidR="006B4628" w:rsidRDefault="006B4628" w:rsidP="001901F6">
      <w:pPr>
        <w:ind w:left="720"/>
      </w:pPr>
      <w:proofErr w:type="spellStart"/>
      <w:proofErr w:type="gramStart"/>
      <w:r>
        <w:rPr>
          <w:b/>
        </w:rPr>
        <w:t>wsignal</w:t>
      </w:r>
      <w:proofErr w:type="spellEnd"/>
      <w:proofErr w:type="gramEnd"/>
      <w:r>
        <w:rPr>
          <w:b/>
        </w:rPr>
        <w:t xml:space="preserve">: </w:t>
      </w:r>
      <w:r>
        <w:t>width of the signal line of the CPL antenna</w:t>
      </w:r>
    </w:p>
    <w:p w:rsidR="006B4628" w:rsidRDefault="006B4628" w:rsidP="001901F6">
      <w:pPr>
        <w:ind w:left="720"/>
      </w:pPr>
      <w:proofErr w:type="spellStart"/>
      <w:proofErr w:type="gramStart"/>
      <w:r>
        <w:rPr>
          <w:b/>
        </w:rPr>
        <w:t>wground</w:t>
      </w:r>
      <w:proofErr w:type="spellEnd"/>
      <w:proofErr w:type="gramEnd"/>
      <w:r>
        <w:rPr>
          <w:b/>
        </w:rPr>
        <w:t>:</w:t>
      </w:r>
      <w:r>
        <w:t xml:space="preserve"> width of the ground line of the CPL antenna</w:t>
      </w:r>
    </w:p>
    <w:p w:rsidR="006B4628" w:rsidRDefault="006B4628" w:rsidP="001901F6">
      <w:pPr>
        <w:ind w:left="720"/>
      </w:pPr>
      <w:proofErr w:type="spellStart"/>
      <w:proofErr w:type="gramStart"/>
      <w:r>
        <w:rPr>
          <w:b/>
        </w:rPr>
        <w:t>wgap</w:t>
      </w:r>
      <w:proofErr w:type="spellEnd"/>
      <w:proofErr w:type="gramEnd"/>
      <w:r>
        <w:rPr>
          <w:b/>
        </w:rPr>
        <w:t>:</w:t>
      </w:r>
      <w:r>
        <w:t xml:space="preserve"> width of the signal-ground line separation</w:t>
      </w:r>
    </w:p>
    <w:p w:rsidR="006B4628" w:rsidRDefault="006B4628" w:rsidP="001901F6">
      <w:pPr>
        <w:ind w:left="720"/>
      </w:pPr>
      <w:proofErr w:type="spellStart"/>
      <w:r>
        <w:rPr>
          <w:b/>
        </w:rPr>
        <w:t>length_Antenna</w:t>
      </w:r>
      <w:proofErr w:type="spellEnd"/>
      <w:r>
        <w:rPr>
          <w:b/>
        </w:rPr>
        <w:t>:</w:t>
      </w:r>
      <w:r>
        <w:t xml:space="preserve"> length of the antenna to be simulated (in other words this is the width of the Ferromagnetic stripe)</w:t>
      </w:r>
    </w:p>
    <w:p w:rsidR="006B4628" w:rsidRDefault="006B4628" w:rsidP="001901F6">
      <w:pPr>
        <w:ind w:left="720"/>
      </w:pPr>
      <w:proofErr w:type="spellStart"/>
      <w:r>
        <w:rPr>
          <w:b/>
        </w:rPr>
        <w:t>distance_Antennas</w:t>
      </w:r>
      <w:proofErr w:type="spellEnd"/>
      <w:r>
        <w:rPr>
          <w:b/>
        </w:rPr>
        <w:t>:</w:t>
      </w:r>
      <w:r>
        <w:t xml:space="preserve"> this is the </w:t>
      </w:r>
      <w:proofErr w:type="spellStart"/>
      <w:r>
        <w:t>center-center</w:t>
      </w:r>
      <w:proofErr w:type="spellEnd"/>
      <w:r>
        <w:t xml:space="preserve"> separation of the input and output CPL antennas. </w:t>
      </w:r>
    </w:p>
    <w:p w:rsidR="006B4628" w:rsidRDefault="006B4628" w:rsidP="001901F6">
      <w:pPr>
        <w:ind w:left="720"/>
      </w:pPr>
    </w:p>
    <w:p w:rsidR="006B4628" w:rsidRDefault="006B4628" w:rsidP="001901F6">
      <w:pPr>
        <w:ind w:left="720"/>
        <w:rPr>
          <w:b/>
        </w:rPr>
      </w:pPr>
      <w:r w:rsidRPr="006B4628">
        <w:rPr>
          <w:b/>
        </w:rPr>
        <w:lastRenderedPageBreak/>
        <w:t>#</w:t>
      </w:r>
      <w:proofErr w:type="gramStart"/>
      <w:r w:rsidRPr="006B4628">
        <w:rPr>
          <w:b/>
        </w:rPr>
        <w:t>Setting</w:t>
      </w:r>
      <w:proofErr w:type="gramEnd"/>
      <w:r w:rsidRPr="006B4628">
        <w:rPr>
          <w:b/>
        </w:rPr>
        <w:t xml:space="preserve"> up simulation points across the Antenna</w:t>
      </w:r>
    </w:p>
    <w:p w:rsidR="006B4628" w:rsidRDefault="006B4628" w:rsidP="001901F6">
      <w:pPr>
        <w:ind w:left="720"/>
      </w:pPr>
      <w:proofErr w:type="spellStart"/>
      <w:r>
        <w:rPr>
          <w:b/>
        </w:rPr>
        <w:t>pts_ground</w:t>
      </w:r>
      <w:proofErr w:type="spellEnd"/>
      <w:r>
        <w:rPr>
          <w:b/>
        </w:rPr>
        <w:t xml:space="preserve">: </w:t>
      </w:r>
      <w:r>
        <w:t>number of mesh points across the width of the ground line of the CPL antenna</w:t>
      </w:r>
    </w:p>
    <w:p w:rsidR="006B4628" w:rsidRDefault="006B4628" w:rsidP="001901F6">
      <w:pPr>
        <w:ind w:left="720"/>
      </w:pPr>
      <w:proofErr w:type="spellStart"/>
      <w:r>
        <w:rPr>
          <w:b/>
        </w:rPr>
        <w:t>del_width</w:t>
      </w:r>
      <w:proofErr w:type="spellEnd"/>
      <w:r>
        <w:rPr>
          <w:b/>
        </w:rPr>
        <w:t>:</w:t>
      </w:r>
      <w:r>
        <w:t xml:space="preserve"> the width of each mesh step. This is automatically calculated and should not be changed</w:t>
      </w:r>
    </w:p>
    <w:p w:rsidR="006B4628" w:rsidRDefault="006B4628" w:rsidP="001901F6">
      <w:pPr>
        <w:ind w:left="720"/>
      </w:pPr>
      <w:proofErr w:type="spellStart"/>
      <w:r>
        <w:rPr>
          <w:b/>
        </w:rPr>
        <w:t>pts_total</w:t>
      </w:r>
      <w:proofErr w:type="spellEnd"/>
      <w:r>
        <w:rPr>
          <w:b/>
        </w:rPr>
        <w:t xml:space="preserve">: </w:t>
      </w:r>
      <w:r>
        <w:t>the total number of mesh points across the entire input antenna. Again this is automatically calculated from the chosen CPL strip sizes and number of mesh points on the ground line. Should not be changed</w:t>
      </w:r>
    </w:p>
    <w:p w:rsidR="006B4628" w:rsidRDefault="006B4628" w:rsidP="001901F6">
      <w:pPr>
        <w:ind w:left="720"/>
      </w:pPr>
      <w:proofErr w:type="spellStart"/>
      <w:r>
        <w:rPr>
          <w:b/>
        </w:rPr>
        <w:t>pts_signal</w:t>
      </w:r>
      <w:proofErr w:type="spellEnd"/>
      <w:r>
        <w:rPr>
          <w:b/>
        </w:rPr>
        <w:t>:</w:t>
      </w:r>
      <w:r>
        <w:t xml:space="preserve"> number of mesh points across the width of the signal line. Automatically calculated, do not change.</w:t>
      </w:r>
    </w:p>
    <w:p w:rsidR="006B4628" w:rsidRDefault="006B4628" w:rsidP="001901F6">
      <w:pPr>
        <w:ind w:left="720"/>
      </w:pPr>
      <w:proofErr w:type="spellStart"/>
      <w:r>
        <w:rPr>
          <w:b/>
        </w:rPr>
        <w:t>pts_max</w:t>
      </w:r>
      <w:proofErr w:type="spellEnd"/>
      <w:r>
        <w:rPr>
          <w:b/>
        </w:rPr>
        <w:t>:</w:t>
      </w:r>
      <w:r>
        <w:t xml:space="preserve"> maximum number of mesh pts on one of the strips. Automatically calculated.</w:t>
      </w:r>
    </w:p>
    <w:p w:rsidR="006B4628" w:rsidRDefault="006B4628" w:rsidP="001901F6">
      <w:pPr>
        <w:ind w:left="720"/>
      </w:pPr>
      <w:proofErr w:type="spellStart"/>
      <w:r>
        <w:rPr>
          <w:b/>
        </w:rPr>
        <w:t>len_JJI_Z_vec</w:t>
      </w:r>
      <w:proofErr w:type="spellEnd"/>
      <w:r>
        <w:rPr>
          <w:b/>
        </w:rPr>
        <w:t>:</w:t>
      </w:r>
      <w:r w:rsidR="00842197">
        <w:rPr>
          <w:b/>
        </w:rPr>
        <w:t xml:space="preserve"> </w:t>
      </w:r>
      <w:r w:rsidR="00842197">
        <w:t xml:space="preserve">number of columns used during the saving process. </w:t>
      </w:r>
      <w:r w:rsidR="00842197" w:rsidRPr="00842197">
        <w:rPr>
          <w:b/>
        </w:rPr>
        <w:t>DO NOT CHANGE!</w:t>
      </w:r>
      <w:r>
        <w:t xml:space="preserve"> </w:t>
      </w:r>
    </w:p>
    <w:p w:rsidR="00842197" w:rsidRDefault="00842197" w:rsidP="001901F6">
      <w:pPr>
        <w:ind w:left="720"/>
      </w:pPr>
    </w:p>
    <w:p w:rsidR="00842197" w:rsidRDefault="00842197" w:rsidP="001901F6">
      <w:pPr>
        <w:ind w:left="720"/>
        <w:rPr>
          <w:b/>
        </w:rPr>
      </w:pPr>
      <w:r w:rsidRPr="00842197">
        <w:rPr>
          <w:b/>
        </w:rPr>
        <w:t>#Metal Characteristics</w:t>
      </w:r>
    </w:p>
    <w:p w:rsidR="00842197" w:rsidRDefault="00842197" w:rsidP="001901F6">
      <w:pPr>
        <w:ind w:left="720"/>
      </w:pPr>
      <w:proofErr w:type="spellStart"/>
      <w:proofErr w:type="gramStart"/>
      <w:r>
        <w:rPr>
          <w:b/>
        </w:rPr>
        <w:t>epsilonSi</w:t>
      </w:r>
      <w:proofErr w:type="spellEnd"/>
      <w:proofErr w:type="gramEnd"/>
      <w:r>
        <w:rPr>
          <w:b/>
        </w:rPr>
        <w:t xml:space="preserve">: </w:t>
      </w:r>
      <w:r>
        <w:t>relative permittivity of the SiO</w:t>
      </w:r>
      <w:r>
        <w:rPr>
          <w:vertAlign w:val="subscript"/>
        </w:rPr>
        <w:t>2</w:t>
      </w:r>
      <w:r>
        <w:t xml:space="preserve"> dielectric spacer layer separating the Ferromagnetic stripe and the CPL antennas</w:t>
      </w:r>
    </w:p>
    <w:p w:rsidR="00842197" w:rsidRDefault="00842197" w:rsidP="001901F6">
      <w:pPr>
        <w:ind w:left="720"/>
      </w:pPr>
      <w:proofErr w:type="spellStart"/>
      <w:proofErr w:type="gramStart"/>
      <w:r>
        <w:rPr>
          <w:b/>
        </w:rPr>
        <w:t>sigmaFM</w:t>
      </w:r>
      <w:proofErr w:type="spellEnd"/>
      <w:proofErr w:type="gramEnd"/>
      <w:r>
        <w:rPr>
          <w:b/>
        </w:rPr>
        <w:t>:</w:t>
      </w:r>
      <w:r>
        <w:t xml:space="preserve"> electrical conductivity of the ferromagnetic layer</w:t>
      </w:r>
    </w:p>
    <w:p w:rsidR="00842197" w:rsidRDefault="00842197" w:rsidP="001901F6">
      <w:pPr>
        <w:ind w:left="720"/>
      </w:pPr>
      <w:proofErr w:type="spellStart"/>
      <w:proofErr w:type="gramStart"/>
      <w:r>
        <w:rPr>
          <w:b/>
        </w:rPr>
        <w:t>sigmaRu</w:t>
      </w:r>
      <w:proofErr w:type="spellEnd"/>
      <w:proofErr w:type="gramEnd"/>
      <w:r>
        <w:rPr>
          <w:b/>
        </w:rPr>
        <w:t>:</w:t>
      </w:r>
      <w:r>
        <w:t xml:space="preserve"> electrical conductivity of the ruthenium layer. Note: the Ru layer is the bottom layer in the </w:t>
      </w:r>
      <w:proofErr w:type="spellStart"/>
      <w:r>
        <w:t>trilayer</w:t>
      </w:r>
      <w:proofErr w:type="spellEnd"/>
      <w:r>
        <w:t xml:space="preserve"> stack. If a different material should be used then simply change the conductivity accordingly.</w:t>
      </w:r>
    </w:p>
    <w:p w:rsidR="00842197" w:rsidRDefault="00842197" w:rsidP="001901F6">
      <w:pPr>
        <w:ind w:left="720"/>
      </w:pPr>
      <w:proofErr w:type="spellStart"/>
      <w:proofErr w:type="gramStart"/>
      <w:r>
        <w:rPr>
          <w:b/>
        </w:rPr>
        <w:t>sigmaPt</w:t>
      </w:r>
      <w:proofErr w:type="spellEnd"/>
      <w:proofErr w:type="gramEnd"/>
      <w:r>
        <w:rPr>
          <w:b/>
        </w:rPr>
        <w:t>:</w:t>
      </w:r>
      <w:r>
        <w:t xml:space="preserve"> electrical conductivity of the platinum layer. Top layer in the </w:t>
      </w:r>
      <w:proofErr w:type="spellStart"/>
      <w:r>
        <w:t>trilayer</w:t>
      </w:r>
      <w:proofErr w:type="spellEnd"/>
      <w:r>
        <w:t xml:space="preserve"> stack.</w:t>
      </w:r>
    </w:p>
    <w:p w:rsidR="00842197" w:rsidRDefault="00842197" w:rsidP="001901F6">
      <w:pPr>
        <w:ind w:left="720"/>
      </w:pPr>
      <w:proofErr w:type="spellStart"/>
      <w:proofErr w:type="gramStart"/>
      <w:r>
        <w:rPr>
          <w:b/>
        </w:rPr>
        <w:t>thicknessAl</w:t>
      </w:r>
      <w:proofErr w:type="spellEnd"/>
      <w:proofErr w:type="gramEnd"/>
      <w:r>
        <w:rPr>
          <w:b/>
        </w:rPr>
        <w:t>:</w:t>
      </w:r>
      <w:r>
        <w:t xml:space="preserve"> thickness of the aluminium CPL antennas. </w:t>
      </w:r>
    </w:p>
    <w:p w:rsidR="00842197" w:rsidRDefault="00842197" w:rsidP="001901F6">
      <w:pPr>
        <w:ind w:left="720"/>
      </w:pPr>
      <w:proofErr w:type="spellStart"/>
      <w:r>
        <w:rPr>
          <w:b/>
        </w:rPr>
        <w:t>resis_Al</w:t>
      </w:r>
      <w:proofErr w:type="spellEnd"/>
      <w:r>
        <w:rPr>
          <w:b/>
        </w:rPr>
        <w:t>:</w:t>
      </w:r>
      <w:r>
        <w:t xml:space="preserve"> electrical resistivity of the aluminium CPL antennas.</w:t>
      </w:r>
    </w:p>
    <w:p w:rsidR="00842197" w:rsidRDefault="00842197" w:rsidP="001901F6">
      <w:pPr>
        <w:ind w:left="720"/>
      </w:pPr>
      <w:proofErr w:type="spellStart"/>
      <w:r>
        <w:rPr>
          <w:b/>
        </w:rPr>
        <w:t>var_Ys</w:t>
      </w:r>
      <w:proofErr w:type="spellEnd"/>
      <w:r>
        <w:rPr>
          <w:b/>
        </w:rPr>
        <w:t>:</w:t>
      </w:r>
      <w:r>
        <w:t xml:space="preserve"> sheet resistance of the Al antennas. Automatically calculated</w:t>
      </w:r>
    </w:p>
    <w:p w:rsidR="00842197" w:rsidRDefault="00842197" w:rsidP="001901F6">
      <w:pPr>
        <w:ind w:left="720"/>
      </w:pPr>
      <w:r>
        <w:rPr>
          <w:b/>
        </w:rPr>
        <w:t>var_R1:</w:t>
      </w:r>
      <w:r>
        <w:t xml:space="preserve"> </w:t>
      </w:r>
      <w:r w:rsidR="001D377E">
        <w:t>linear resistance of the signal CPL line. Automatically calculated</w:t>
      </w:r>
    </w:p>
    <w:p w:rsidR="001D377E" w:rsidRDefault="001D377E" w:rsidP="001901F6">
      <w:pPr>
        <w:ind w:left="720"/>
      </w:pPr>
      <w:r>
        <w:rPr>
          <w:b/>
        </w:rPr>
        <w:t>var_R2:</w:t>
      </w:r>
      <w:r>
        <w:t xml:space="preserve"> linear resistance of the ground signal lines. Automatically calculated</w:t>
      </w:r>
    </w:p>
    <w:p w:rsidR="001D377E" w:rsidRDefault="001D377E" w:rsidP="001901F6">
      <w:pPr>
        <w:ind w:left="720"/>
      </w:pPr>
    </w:p>
    <w:p w:rsidR="001D377E" w:rsidRDefault="001D377E" w:rsidP="001901F6">
      <w:pPr>
        <w:ind w:left="720"/>
        <w:rPr>
          <w:b/>
        </w:rPr>
      </w:pPr>
      <w:r w:rsidRPr="001D377E">
        <w:rPr>
          <w:b/>
        </w:rPr>
        <w:t>#</w:t>
      </w:r>
      <w:r>
        <w:rPr>
          <w:b/>
        </w:rPr>
        <w:t>Frequency range to test with Simulation</w:t>
      </w:r>
    </w:p>
    <w:p w:rsidR="001D377E" w:rsidRDefault="001D377E" w:rsidP="001901F6">
      <w:pPr>
        <w:ind w:left="720"/>
      </w:pPr>
      <w:proofErr w:type="spellStart"/>
      <w:r>
        <w:rPr>
          <w:b/>
        </w:rPr>
        <w:t>freq_lower</w:t>
      </w:r>
      <w:proofErr w:type="spellEnd"/>
      <w:r>
        <w:rPr>
          <w:b/>
        </w:rPr>
        <w:t xml:space="preserve">: </w:t>
      </w:r>
      <w:r>
        <w:t>starting frequency of the simulation</w:t>
      </w:r>
    </w:p>
    <w:p w:rsidR="001D377E" w:rsidRDefault="001D377E" w:rsidP="001901F6">
      <w:pPr>
        <w:ind w:left="720"/>
      </w:pPr>
      <w:proofErr w:type="spellStart"/>
      <w:r>
        <w:rPr>
          <w:b/>
        </w:rPr>
        <w:t>freq_upper</w:t>
      </w:r>
      <w:proofErr w:type="spellEnd"/>
      <w:r>
        <w:rPr>
          <w:b/>
        </w:rPr>
        <w:t>:</w:t>
      </w:r>
      <w:r>
        <w:t xml:space="preserve"> end frequency of the simulation</w:t>
      </w:r>
    </w:p>
    <w:p w:rsidR="001D377E" w:rsidRDefault="001D377E" w:rsidP="001901F6">
      <w:pPr>
        <w:ind w:left="720"/>
      </w:pPr>
      <w:proofErr w:type="spellStart"/>
      <w:r>
        <w:rPr>
          <w:b/>
        </w:rPr>
        <w:t>plot_pts_num</w:t>
      </w:r>
      <w:proofErr w:type="spellEnd"/>
      <w:r>
        <w:rPr>
          <w:b/>
        </w:rPr>
        <w:t>:</w:t>
      </w:r>
      <w:r>
        <w:t xml:space="preserve"> the number of points to simulate. The frequency range, [</w:t>
      </w:r>
      <w:proofErr w:type="spellStart"/>
      <w:r w:rsidRPr="001D377E">
        <w:rPr>
          <w:b/>
        </w:rPr>
        <w:t>freq_lower</w:t>
      </w:r>
      <w:proofErr w:type="spellEnd"/>
      <w:r>
        <w:t xml:space="preserve">, </w:t>
      </w:r>
      <w:proofErr w:type="spellStart"/>
      <w:r w:rsidRPr="001D377E">
        <w:rPr>
          <w:b/>
        </w:rPr>
        <w:t>freq_upper</w:t>
      </w:r>
      <w:proofErr w:type="spellEnd"/>
      <w:r>
        <w:t xml:space="preserve">] will be broken up into </w:t>
      </w:r>
      <w:r w:rsidRPr="001D377E">
        <w:rPr>
          <w:b/>
        </w:rPr>
        <w:t>x</w:t>
      </w:r>
      <w:r>
        <w:t xml:space="preserve"> equal frequency steps where </w:t>
      </w:r>
      <w:r w:rsidRPr="001D377E">
        <w:rPr>
          <w:b/>
        </w:rPr>
        <w:t>x =</w:t>
      </w:r>
      <w:r>
        <w:t xml:space="preserve"> </w:t>
      </w:r>
      <w:proofErr w:type="spellStart"/>
      <w:r w:rsidRPr="001D377E">
        <w:rPr>
          <w:b/>
        </w:rPr>
        <w:t>plot_pts_num</w:t>
      </w:r>
      <w:proofErr w:type="spellEnd"/>
      <w:r>
        <w:t>.</w:t>
      </w:r>
    </w:p>
    <w:p w:rsidR="001D377E" w:rsidRDefault="001D377E" w:rsidP="001901F6">
      <w:pPr>
        <w:ind w:left="720"/>
      </w:pPr>
      <w:r>
        <w:t>The if-else statement that follows should not be changed.</w:t>
      </w:r>
    </w:p>
    <w:p w:rsidR="001D377E" w:rsidRDefault="001D377E" w:rsidP="001901F6">
      <w:pPr>
        <w:ind w:left="720"/>
      </w:pPr>
    </w:p>
    <w:p w:rsidR="001D377E" w:rsidRPr="001D377E" w:rsidRDefault="001D377E" w:rsidP="001901F6">
      <w:pPr>
        <w:ind w:left="720"/>
        <w:rPr>
          <w:b/>
        </w:rPr>
      </w:pPr>
      <w:r w:rsidRPr="001D377E">
        <w:rPr>
          <w:b/>
        </w:rPr>
        <w:t>#Independent variables</w:t>
      </w:r>
    </w:p>
    <w:p w:rsidR="006B4628" w:rsidRDefault="001D377E" w:rsidP="001901F6">
      <w:pPr>
        <w:ind w:left="720"/>
      </w:pPr>
      <w:proofErr w:type="spellStart"/>
      <w:proofErr w:type="gramStart"/>
      <w:r>
        <w:rPr>
          <w:b/>
        </w:rPr>
        <w:lastRenderedPageBreak/>
        <w:t>centralFreq</w:t>
      </w:r>
      <w:proofErr w:type="spellEnd"/>
      <w:proofErr w:type="gramEnd"/>
      <w:r>
        <w:rPr>
          <w:b/>
        </w:rPr>
        <w:t xml:space="preserve">: </w:t>
      </w:r>
      <w:r w:rsidR="008C1EFE">
        <w:t>central frequency of the checked frequency band. This value is actually not used in the simulation and can be ignored.</w:t>
      </w:r>
    </w:p>
    <w:p w:rsidR="008C1EFE" w:rsidRDefault="008C1EFE" w:rsidP="001901F6">
      <w:pPr>
        <w:ind w:left="720"/>
      </w:pPr>
      <w:proofErr w:type="spellStart"/>
      <w:proofErr w:type="gramStart"/>
      <w:r>
        <w:rPr>
          <w:b/>
        </w:rPr>
        <w:t>appliedH</w:t>
      </w:r>
      <w:proofErr w:type="spellEnd"/>
      <w:proofErr w:type="gramEnd"/>
      <w:r>
        <w:rPr>
          <w:b/>
        </w:rPr>
        <w:t xml:space="preserve">: </w:t>
      </w:r>
      <w:r>
        <w:t>externally applied magnetic field strength in the plane</w:t>
      </w:r>
    </w:p>
    <w:p w:rsidR="008C1EFE" w:rsidRDefault="008C1EFE" w:rsidP="001901F6">
      <w:pPr>
        <w:ind w:left="720"/>
        <w:rPr>
          <w:rFonts w:eastAsiaTheme="minorEastAsia"/>
        </w:rPr>
      </w:pPr>
      <w:proofErr w:type="spellStart"/>
      <w:proofErr w:type="gramStart"/>
      <w:r>
        <w:rPr>
          <w:b/>
        </w:rPr>
        <w:t>linewidthSlope</w:t>
      </w:r>
      <w:proofErr w:type="spellEnd"/>
      <w:proofErr w:type="gramEnd"/>
      <w:r>
        <w:rPr>
          <w:b/>
        </w:rPr>
        <w:t>:</w:t>
      </w:r>
      <w:r>
        <w:t xml:space="preserve"> frequency dependent magnetic losses. These correspond to the slope of the HWHM (half-width at half-maximum) vs frequency plots. </w:t>
      </w:r>
      <w:proofErr w:type="spellStart"/>
      <w:proofErr w:type="gramStart"/>
      <w:r>
        <w:rPr>
          <w:b/>
        </w:rPr>
        <w:t>linewdithSlope</w:t>
      </w:r>
      <w:proofErr w:type="spellEnd"/>
      <w:proofErr w:type="gramEnd"/>
      <w:r>
        <w:rPr>
          <w:b/>
        </w:rPr>
        <w:t xml:space="preserve"> </w:t>
      </w:r>
      <w:r>
        <w:t xml:space="preserve">= </w:t>
      </w:r>
      <m:oMath>
        <m:sSub>
          <m:sSubPr>
            <m:ctrlPr>
              <w:ins w:id="0" w:author="Charles Weiss" w:date="2022-05-24T20:25:00Z">
                <w:rPr>
                  <w:rFonts w:ascii="Cambria Math" w:hAnsi="Cambria Math"/>
                  <w:i/>
                </w:rPr>
              </w:ins>
            </m:ctrlPr>
          </m:sSubPr>
          <m:e>
            <m:r>
              <w:rPr>
                <w:rFonts w:ascii="Cambria Math" w:hAnsi="Cambria Math"/>
              </w:rPr>
              <m:t>α</m:t>
            </m:r>
          </m:e>
          <m:sub>
            <m:r>
              <w:rPr>
                <w:rFonts w:ascii="Cambria Math" w:hAnsi="Cambria Math"/>
              </w:rPr>
              <m:t>G</m:t>
            </m:r>
          </m:sub>
        </m:sSub>
        <m:r>
          <w:rPr>
            <w:rFonts w:ascii="Cambria Math" w:hAnsi="Cambria Math"/>
          </w:rPr>
          <m:t>2π/γ</m:t>
        </m:r>
      </m:oMath>
      <w:r>
        <w:rPr>
          <w:rFonts w:eastAsiaTheme="minorEastAsia"/>
        </w:rPr>
        <w:t xml:space="preserve">, where </w:t>
      </w:r>
      <m:oMath>
        <m:sSub>
          <m:sSubPr>
            <m:ctrlPr>
              <w:ins w:id="1" w:author="Charles Weiss" w:date="2022-05-24T20:25:00Z">
                <w:rPr>
                  <w:rFonts w:ascii="Cambria Math" w:eastAsiaTheme="minorEastAsia" w:hAnsi="Cambria Math"/>
                  <w:i/>
                </w:rPr>
              </w:ins>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is the Gilbert damping constant, and </w:t>
      </w:r>
      <m:oMath>
        <m:r>
          <w:rPr>
            <w:rFonts w:ascii="Cambria Math" w:eastAsiaTheme="minorEastAsia" w:hAnsi="Cambria Math"/>
          </w:rPr>
          <m:t>γ</m:t>
        </m:r>
      </m:oMath>
      <w:r>
        <w:rPr>
          <w:rFonts w:eastAsiaTheme="minorEastAsia"/>
        </w:rPr>
        <w:t xml:space="preserve"> is the gyromagnetic ratio. </w:t>
      </w:r>
    </w:p>
    <w:p w:rsidR="008C1EFE" w:rsidRDefault="008C1EFE" w:rsidP="001901F6">
      <w:pPr>
        <w:ind w:left="720"/>
        <w:rPr>
          <w:rFonts w:eastAsiaTheme="minorEastAsia"/>
        </w:rPr>
      </w:pPr>
      <w:proofErr w:type="gramStart"/>
      <w:r>
        <w:rPr>
          <w:b/>
        </w:rPr>
        <w:t>broadening</w:t>
      </w:r>
      <w:proofErr w:type="gramEnd"/>
      <w:r>
        <w:rPr>
          <w:b/>
        </w:rPr>
        <w:t xml:space="preserve">: </w:t>
      </w:r>
      <w:r w:rsidR="00862603">
        <w:rPr>
          <w:b/>
        </w:rPr>
        <w:t>I</w:t>
      </w:r>
      <w:r>
        <w:t xml:space="preserve">nhomogeneous linewidth broadening. </w:t>
      </w:r>
      <w:r w:rsidR="00862603">
        <w:t>Note this is the full-width broadening (</w:t>
      </w:r>
      <m:oMath>
        <m:r>
          <m:rPr>
            <m:sty m:val="p"/>
          </m:rPr>
          <w:rPr>
            <w:rFonts w:ascii="Cambria Math" w:hAnsi="Cambria Math"/>
          </w:rPr>
          <m:t>Δ</m:t>
        </m:r>
        <m:sSub>
          <m:sSubPr>
            <m:ctrlPr>
              <w:ins w:id="2" w:author="Charles Weiss" w:date="2022-05-24T20:25:00Z">
                <w:rPr>
                  <w:rFonts w:ascii="Cambria Math" w:hAnsi="Cambria Math"/>
                  <w:i/>
                </w:rPr>
              </w:ins>
            </m:ctrlPr>
          </m:sSubPr>
          <m:e>
            <m:r>
              <w:rPr>
                <w:rFonts w:ascii="Cambria Math" w:hAnsi="Cambria Math"/>
              </w:rPr>
              <m:t>H</m:t>
            </m:r>
          </m:e>
          <m:sub>
            <m:r>
              <w:rPr>
                <w:rFonts w:ascii="Cambria Math" w:hAnsi="Cambria Math"/>
              </w:rPr>
              <m:t>0</m:t>
            </m:r>
          </m:sub>
        </m:sSub>
      </m:oMath>
      <w:r w:rsidR="00862603">
        <w:rPr>
          <w:rFonts w:eastAsiaTheme="minorEastAsia"/>
        </w:rPr>
        <w:t>) and the simulation later divides this by 2 in order to get the half-width broadening (</w:t>
      </w:r>
      <m:oMath>
        <m:r>
          <m:rPr>
            <m:sty m:val="p"/>
          </m:rPr>
          <w:rPr>
            <w:rFonts w:ascii="Cambria Math" w:eastAsiaTheme="minorEastAsia" w:hAnsi="Cambria Math"/>
          </w:rPr>
          <m:t>Δ</m:t>
        </m:r>
        <m:sSub>
          <m:sSubPr>
            <m:ctrlPr>
              <w:ins w:id="3" w:author="Charles Weiss" w:date="2022-05-24T20:25:00Z">
                <w:rPr>
                  <w:rFonts w:ascii="Cambria Math" w:eastAsiaTheme="minorEastAsia" w:hAnsi="Cambria Math"/>
                  <w:i/>
                </w:rPr>
              </w:ins>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/2)</m:t>
        </m:r>
      </m:oMath>
      <w:r w:rsidR="00862603">
        <w:rPr>
          <w:rFonts w:eastAsiaTheme="minorEastAsia"/>
        </w:rPr>
        <w:t xml:space="preserve"> which is added as a loss term.</w:t>
      </w:r>
    </w:p>
    <w:p w:rsidR="00862603" w:rsidRDefault="00862603" w:rsidP="001901F6">
      <w:pPr>
        <w:ind w:left="720"/>
        <w:rPr>
          <w:rFonts w:eastAsiaTheme="minorEastAsia"/>
        </w:rPr>
      </w:pPr>
      <w:proofErr w:type="gramStart"/>
      <w:r>
        <w:rPr>
          <w:b/>
        </w:rPr>
        <w:t>gamma</w:t>
      </w:r>
      <w:proofErr w:type="gramEnd"/>
      <w:r>
        <w:rPr>
          <w:b/>
        </w:rPr>
        <w:t xml:space="preserve">: </w:t>
      </w:r>
      <w:r>
        <w:t>Inhomogeneous linewidth broadening. Note this is the true inhomogeneous linewidth broadening (</w:t>
      </w:r>
      <m:oMath>
        <m:r>
          <w:rPr>
            <w:rFonts w:ascii="Cambria Math" w:hAnsi="Cambria Math"/>
          </w:rPr>
          <m:t>γ)</m:t>
        </m:r>
      </m:oMath>
      <w:r>
        <w:rPr>
          <w:rFonts w:eastAsiaTheme="minorEastAsia"/>
        </w:rPr>
        <w:t xml:space="preserve"> and not the reduced inhomogeneous linewidth broadening (</w:t>
      </w:r>
      <m:oMath>
        <m:r>
          <w:rPr>
            <w:rFonts w:ascii="Cambria Math" w:eastAsiaTheme="minorEastAsia" w:hAnsi="Cambria Math"/>
          </w:rPr>
          <m:t>γ/2π)</m:t>
        </m:r>
      </m:oMath>
      <w:r>
        <w:rPr>
          <w:rFonts w:eastAsiaTheme="minorEastAsia"/>
        </w:rPr>
        <w:t>.</w:t>
      </w:r>
    </w:p>
    <w:p w:rsidR="00862603" w:rsidRDefault="00862603" w:rsidP="001901F6">
      <w:pPr>
        <w:ind w:left="720"/>
      </w:pPr>
      <w:proofErr w:type="spellStart"/>
      <w:proofErr w:type="gramStart"/>
      <w:r>
        <w:rPr>
          <w:b/>
        </w:rPr>
        <w:t>ampMs</w:t>
      </w:r>
      <w:proofErr w:type="spellEnd"/>
      <w:proofErr w:type="gramEnd"/>
      <w:r>
        <w:rPr>
          <w:b/>
        </w:rPr>
        <w:t xml:space="preserve">: </w:t>
      </w:r>
      <w:r>
        <w:t>Saturation magnetisation</w:t>
      </w:r>
    </w:p>
    <w:p w:rsidR="00157F02" w:rsidRDefault="00157F02" w:rsidP="001901F6">
      <w:pPr>
        <w:ind w:left="720"/>
      </w:pPr>
      <w:proofErr w:type="spellStart"/>
      <w:proofErr w:type="gramStart"/>
      <w:r>
        <w:rPr>
          <w:b/>
        </w:rPr>
        <w:t>exchangeA</w:t>
      </w:r>
      <w:proofErr w:type="spellEnd"/>
      <w:proofErr w:type="gramEnd"/>
      <w:r>
        <w:rPr>
          <w:b/>
        </w:rPr>
        <w:t xml:space="preserve">: </w:t>
      </w:r>
      <w:r>
        <w:t>exchange stiffness constant</w:t>
      </w:r>
    </w:p>
    <w:p w:rsidR="00157F02" w:rsidRDefault="00157F02" w:rsidP="001901F6">
      <w:pPr>
        <w:ind w:left="720"/>
      </w:pPr>
      <w:r>
        <w:rPr>
          <w:b/>
        </w:rPr>
        <w:t xml:space="preserve">surface_Ks1: </w:t>
      </w:r>
      <w:r w:rsidR="00045A3A">
        <w:t>surface anisotropy constant of the bottom non-magnetic/ferromagnetic interface (Ru/Co)</w:t>
      </w:r>
    </w:p>
    <w:p w:rsidR="00045A3A" w:rsidRDefault="00045A3A" w:rsidP="001901F6">
      <w:pPr>
        <w:ind w:left="720"/>
      </w:pPr>
      <w:r>
        <w:rPr>
          <w:b/>
        </w:rPr>
        <w:t>surface_Ks2:</w:t>
      </w:r>
      <w:r>
        <w:t xml:space="preserve"> surface anisotropy constant of the top ferromagnetic/non-magnetic interface (Co/Pt)</w:t>
      </w:r>
    </w:p>
    <w:p w:rsidR="00045A3A" w:rsidRDefault="00045A3A" w:rsidP="001901F6">
      <w:pPr>
        <w:ind w:left="720"/>
      </w:pPr>
      <w:r>
        <w:rPr>
          <w:b/>
        </w:rPr>
        <w:t>surface_Ds1:</w:t>
      </w:r>
      <w:r>
        <w:t xml:space="preserve"> surface DMI constant of the bottom non-magnetic/ferromagnetic interface (Ru/Co)</w:t>
      </w:r>
    </w:p>
    <w:p w:rsidR="00045A3A" w:rsidRDefault="00045A3A" w:rsidP="001901F6">
      <w:pPr>
        <w:ind w:left="720"/>
      </w:pPr>
      <w:r>
        <w:rPr>
          <w:b/>
        </w:rPr>
        <w:t>surface_Ds2:</w:t>
      </w:r>
      <w:r>
        <w:t xml:space="preserve"> surface DMI constant of the top ferromagnetic/non-magnetic interface (Co/Pt)</w:t>
      </w:r>
    </w:p>
    <w:p w:rsidR="002D795A" w:rsidRDefault="002D795A" w:rsidP="001901F6">
      <w:pPr>
        <w:ind w:left="720"/>
      </w:pPr>
    </w:p>
    <w:p w:rsidR="002D795A" w:rsidRDefault="002D795A" w:rsidP="001901F6">
      <w:pPr>
        <w:ind w:left="720"/>
        <w:rPr>
          <w:b/>
        </w:rPr>
      </w:pPr>
      <w:r w:rsidRPr="002D795A">
        <w:rPr>
          <w:b/>
        </w:rPr>
        <w:t>#</w:t>
      </w:r>
      <w:proofErr w:type="spellStart"/>
      <w:r w:rsidRPr="002D795A">
        <w:rPr>
          <w:b/>
        </w:rPr>
        <w:t>Aharoni</w:t>
      </w:r>
      <w:proofErr w:type="spellEnd"/>
      <w:r w:rsidRPr="002D795A">
        <w:rPr>
          <w:b/>
        </w:rPr>
        <w:t xml:space="preserve"> </w:t>
      </w:r>
      <w:proofErr w:type="spellStart"/>
      <w:r w:rsidRPr="002D795A">
        <w:rPr>
          <w:b/>
        </w:rPr>
        <w:t>demag</w:t>
      </w:r>
      <w:proofErr w:type="spellEnd"/>
      <w:r w:rsidRPr="002D795A">
        <w:rPr>
          <w:b/>
        </w:rPr>
        <w:t xml:space="preserve"> factors</w:t>
      </w:r>
    </w:p>
    <w:p w:rsidR="00B01C53" w:rsidRDefault="00B01C53" w:rsidP="001901F6">
      <w:pPr>
        <w:ind w:left="720"/>
      </w:pPr>
      <w:proofErr w:type="spellStart"/>
      <w:r>
        <w:rPr>
          <w:b/>
        </w:rPr>
        <w:t>NAxx</w:t>
      </w:r>
      <w:proofErr w:type="spellEnd"/>
      <w:r>
        <w:rPr>
          <w:b/>
        </w:rPr>
        <w:t xml:space="preserve">: </w:t>
      </w:r>
      <w:proofErr w:type="spellStart"/>
      <w:r>
        <w:t>demag</w:t>
      </w:r>
      <w:proofErr w:type="spellEnd"/>
      <w:r>
        <w:t xml:space="preserve"> factor in the x-direction corresponding to the direction along the ferromagnetic stripe. The stripe has longest length in this direction typically and thus this </w:t>
      </w:r>
      <w:proofErr w:type="spellStart"/>
      <w:r>
        <w:t>demag</w:t>
      </w:r>
      <w:proofErr w:type="spellEnd"/>
      <w:r>
        <w:t xml:space="preserve"> factor should be the smallest.</w:t>
      </w:r>
    </w:p>
    <w:p w:rsidR="00B01C53" w:rsidRDefault="00BF5D91" w:rsidP="001901F6">
      <w:pPr>
        <w:ind w:left="720"/>
      </w:pPr>
      <w:proofErr w:type="spellStart"/>
      <w:r>
        <w:rPr>
          <w:b/>
        </w:rPr>
        <w:t>NAzz</w:t>
      </w:r>
      <w:proofErr w:type="spellEnd"/>
      <w:r w:rsidR="00B01C53">
        <w:rPr>
          <w:b/>
        </w:rPr>
        <w:t>:</w:t>
      </w:r>
      <w:r w:rsidR="00B01C53">
        <w:t xml:space="preserve"> </w:t>
      </w:r>
      <w:proofErr w:type="spellStart"/>
      <w:r w:rsidR="00B01C53">
        <w:t>demag</w:t>
      </w:r>
      <w:proofErr w:type="spellEnd"/>
      <w:r w:rsidR="00B01C53">
        <w:t xml:space="preserve"> factor in the y-direction corresponding to direction along the stripe width. </w:t>
      </w:r>
    </w:p>
    <w:p w:rsidR="00B01C53" w:rsidRDefault="00BF5D91" w:rsidP="001901F6">
      <w:pPr>
        <w:ind w:left="720"/>
      </w:pPr>
      <w:proofErr w:type="spellStart"/>
      <w:r>
        <w:rPr>
          <w:b/>
        </w:rPr>
        <w:t>NAyy</w:t>
      </w:r>
      <w:proofErr w:type="spellEnd"/>
      <w:r w:rsidR="00B01C53">
        <w:rPr>
          <w:b/>
        </w:rPr>
        <w:t>:</w:t>
      </w:r>
      <w:r w:rsidR="00B01C53">
        <w:t xml:space="preserve"> </w:t>
      </w:r>
      <w:proofErr w:type="spellStart"/>
      <w:r w:rsidR="00B01C53">
        <w:t>demag</w:t>
      </w:r>
      <w:proofErr w:type="spellEnd"/>
      <w:r w:rsidR="00B01C53">
        <w:t xml:space="preserve"> factor in the z-direction corresponding to the direction along the strip thickness. This is typically the most confined geometrical direction and thus has the largest </w:t>
      </w:r>
      <w:proofErr w:type="spellStart"/>
      <w:r w:rsidR="00B01C53">
        <w:t>demag</w:t>
      </w:r>
      <w:proofErr w:type="spellEnd"/>
      <w:r w:rsidR="00B01C53">
        <w:t xml:space="preserve"> factor. This factor is automatically calculated from the other two. </w:t>
      </w:r>
    </w:p>
    <w:p w:rsidR="00BF5D91" w:rsidRDefault="00BF5D91" w:rsidP="001901F6">
      <w:pPr>
        <w:ind w:left="720"/>
      </w:pPr>
    </w:p>
    <w:p w:rsidR="00BF5D91" w:rsidRDefault="00BF5D91" w:rsidP="001901F6">
      <w:pPr>
        <w:ind w:left="720"/>
        <w:rPr>
          <w:b/>
        </w:rPr>
      </w:pPr>
      <w:r w:rsidRPr="00BF5D91">
        <w:rPr>
          <w:b/>
        </w:rPr>
        <w:t>#Bulk easy axis anisotropy</w:t>
      </w:r>
    </w:p>
    <w:p w:rsidR="00BF5D91" w:rsidRDefault="00BF5D91" w:rsidP="001901F6">
      <w:pPr>
        <w:ind w:left="720"/>
      </w:pPr>
      <w:proofErr w:type="spellStart"/>
      <w:r>
        <w:rPr>
          <w:b/>
        </w:rPr>
        <w:t>Hubx</w:t>
      </w:r>
      <w:proofErr w:type="spellEnd"/>
      <w:r>
        <w:rPr>
          <w:b/>
        </w:rPr>
        <w:t xml:space="preserve">: </w:t>
      </w:r>
      <w:r>
        <w:t>bulk easy axis anisotropy along the x-direction (along the ferromagnetic stripe length)</w:t>
      </w:r>
    </w:p>
    <w:p w:rsidR="00BF5D91" w:rsidRPr="00157C54" w:rsidRDefault="00BF5D91" w:rsidP="001901F6">
      <w:pPr>
        <w:ind w:left="720"/>
        <w:rPr>
          <w:b/>
        </w:rPr>
      </w:pPr>
      <w:proofErr w:type="spellStart"/>
      <w:r>
        <w:rPr>
          <w:b/>
        </w:rPr>
        <w:t>Hubz</w:t>
      </w:r>
      <w:proofErr w:type="spellEnd"/>
      <w:r>
        <w:rPr>
          <w:b/>
        </w:rPr>
        <w:t>:</w:t>
      </w:r>
      <w:r>
        <w:t xml:space="preserve"> bulk easy axis anisotropy along the z-direction (along the ferromagnetic stripe width)</w:t>
      </w:r>
    </w:p>
    <w:p w:rsidR="00157C54" w:rsidRPr="00157C54" w:rsidRDefault="00157C54" w:rsidP="00157C54">
      <w:pPr>
        <w:ind w:left="360"/>
      </w:pPr>
      <w:r>
        <w:t xml:space="preserve">These are all the system parameters that should be changed by the user and the remainder of the code (with the exception of the </w:t>
      </w:r>
      <w:proofErr w:type="gramStart"/>
      <w:r>
        <w:rPr>
          <w:b/>
        </w:rPr>
        <w:t>main(</w:t>
      </w:r>
      <w:proofErr w:type="gramEnd"/>
      <w:r>
        <w:rPr>
          <w:b/>
        </w:rPr>
        <w:t>)</w:t>
      </w:r>
      <w:r>
        <w:t xml:space="preserve"> function discussed in point </w:t>
      </w:r>
      <w:r>
        <w:rPr>
          <w:b/>
        </w:rPr>
        <w:t>7</w:t>
      </w:r>
      <w:r>
        <w:t>) should be left the same.</w:t>
      </w:r>
    </w:p>
    <w:p w:rsidR="00BF5D91" w:rsidRDefault="00BF5D91" w:rsidP="00BF5D91">
      <w:pPr>
        <w:pStyle w:val="ListParagraph"/>
        <w:numPr>
          <w:ilvl w:val="0"/>
          <w:numId w:val="1"/>
        </w:numPr>
      </w:pPr>
      <w:r>
        <w:lastRenderedPageBreak/>
        <w:t>After setting the system parameters one needs to define the save location, file name, and the number of simulations to run in the main function, as explained below. There are only two lines of code that should be changed in the main function.</w:t>
      </w:r>
    </w:p>
    <w:p w:rsidR="00024B7B" w:rsidRDefault="00024B7B" w:rsidP="00024B7B">
      <w:pPr>
        <w:pStyle w:val="ListParagraph"/>
        <w:ind w:left="360"/>
      </w:pPr>
      <w:r w:rsidRPr="00024B7B">
        <w:rPr>
          <w:noProof/>
          <w:lang w:eastAsia="en-AU"/>
        </w:rPr>
        <w:drawing>
          <wp:inline distT="0" distB="0" distL="0" distR="0">
            <wp:extent cx="5731510" cy="723449"/>
            <wp:effectExtent l="0" t="0" r="2540" b="635"/>
            <wp:docPr id="5" name="Picture 5" descr="\\uniwa.uwa.edu.au\userhome\students6\22159666\My Documents\Physics\PhD Work\Simulation Code\Python Simulation Results\Images_simulation\main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wa.uwa.edu.au\userhome\students6\22159666\My Documents\Physics\PhD Work\Simulation Code\Python Simulation Results\Images_simulation\mainfunc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23449"/>
                    </a:xfrm>
                    <a:prstGeom prst="rect">
                      <a:avLst/>
                    </a:prstGeom>
                    <a:noFill/>
                    <a:ln>
                      <a:noFill/>
                    </a:ln>
                  </pic:spPr>
                </pic:pic>
              </a:graphicData>
            </a:graphic>
          </wp:inline>
        </w:drawing>
      </w:r>
    </w:p>
    <w:p w:rsidR="00BF5D91" w:rsidRDefault="00BF5D91" w:rsidP="000D787A">
      <w:pPr>
        <w:pStyle w:val="ListParagraph"/>
        <w:numPr>
          <w:ilvl w:val="1"/>
          <w:numId w:val="1"/>
        </w:numPr>
      </w:pPr>
      <w:r>
        <w:t>The</w:t>
      </w:r>
      <w:r w:rsidR="003C2E01">
        <w:t xml:space="preserve"> first thing that needs to be addressed is</w:t>
      </w:r>
      <w:r>
        <w:t xml:space="preserve"> name of the directory variable: “</w:t>
      </w:r>
      <w:r w:rsidRPr="003C2E01">
        <w:rPr>
          <w:b/>
        </w:rPr>
        <w:t xml:space="preserve">directory” </w:t>
      </w:r>
      <w:r>
        <w:t xml:space="preserve">is the variable that stores the directory to where the simulation </w:t>
      </w:r>
      <w:proofErr w:type="gramStart"/>
      <w:r>
        <w:t>data  should</w:t>
      </w:r>
      <w:proofErr w:type="gramEnd"/>
      <w:r>
        <w:t xml:space="preserve"> be saved. This directory needs to be supplied as a string and if it does not exist then an error will be thrown at the end of the simulation. Thus</w:t>
      </w:r>
      <w:r w:rsidR="003C2E01">
        <w:t>,</w:t>
      </w:r>
      <w:r>
        <w:t xml:space="preserve"> it is a good idea to double check that the directory is indeed a valid file path. Note, the name of this directory may vary between comp</w:t>
      </w:r>
      <w:r w:rsidR="003C2E01">
        <w:t>uters and it is up to the user to supply a valid file path.</w:t>
      </w:r>
    </w:p>
    <w:p w:rsidR="00BF5D91" w:rsidRDefault="003C2E01" w:rsidP="003C2E01">
      <w:pPr>
        <w:pStyle w:val="ListParagraph"/>
        <w:numPr>
          <w:ilvl w:val="1"/>
          <w:numId w:val="1"/>
        </w:numPr>
      </w:pPr>
      <w:r>
        <w:t xml:space="preserve">The second and last point to address in the </w:t>
      </w:r>
      <w:r>
        <w:rPr>
          <w:b/>
        </w:rPr>
        <w:t>main</w:t>
      </w:r>
      <w:r>
        <w:t xml:space="preserve"> function is the function call to </w:t>
      </w:r>
      <w:proofErr w:type="spellStart"/>
      <w:r>
        <w:rPr>
          <w:b/>
        </w:rPr>
        <w:t>sim_varying_args</w:t>
      </w:r>
      <w:proofErr w:type="spellEnd"/>
      <w:r>
        <w:rPr>
          <w:b/>
        </w:rPr>
        <w:t>.</w:t>
      </w:r>
      <w:r>
        <w:t xml:space="preserve"> This function is the main entry point into the simulation and does all of the calculations as well as saving. This function takes in </w:t>
      </w:r>
      <w:r>
        <w:rPr>
          <w:b/>
        </w:rPr>
        <w:t xml:space="preserve">7 </w:t>
      </w:r>
      <w:r>
        <w:t>arguments, which can be changed by the user as explained below.</w:t>
      </w:r>
    </w:p>
    <w:p w:rsidR="00B067D6" w:rsidRPr="00B067D6" w:rsidRDefault="00B067D6" w:rsidP="00B067D6">
      <w:pPr>
        <w:pStyle w:val="ListParagraph"/>
        <w:ind w:left="1440"/>
        <w:rPr>
          <w:b/>
        </w:rPr>
      </w:pPr>
      <w:proofErr w:type="spellStart"/>
      <w:r>
        <w:rPr>
          <w:b/>
        </w:rPr>
        <w:t>sim_varying_</w:t>
      </w:r>
      <w:proofErr w:type="gramStart"/>
      <w:r>
        <w:rPr>
          <w:b/>
        </w:rPr>
        <w:t>args</w:t>
      </w:r>
      <w:proofErr w:type="spellEnd"/>
      <w:r>
        <w:rPr>
          <w:b/>
        </w:rPr>
        <w:t>(</w:t>
      </w:r>
      <w:proofErr w:type="spellStart"/>
      <w:proofErr w:type="gramEnd"/>
      <w:r>
        <w:rPr>
          <w:b/>
        </w:rPr>
        <w:t>dir</w:t>
      </w:r>
      <w:proofErr w:type="spellEnd"/>
      <w:r>
        <w:rPr>
          <w:b/>
        </w:rPr>
        <w:t xml:space="preserve">, </w:t>
      </w:r>
      <w:proofErr w:type="spellStart"/>
      <w:r>
        <w:rPr>
          <w:b/>
        </w:rPr>
        <w:t>Ycss</w:t>
      </w:r>
      <w:proofErr w:type="spellEnd"/>
      <w:r>
        <w:rPr>
          <w:b/>
        </w:rPr>
        <w:t xml:space="preserve">, </w:t>
      </w:r>
      <w:proofErr w:type="spellStart"/>
      <w:r>
        <w:rPr>
          <w:b/>
        </w:rPr>
        <w:t>lowB</w:t>
      </w:r>
      <w:proofErr w:type="spellEnd"/>
      <w:r>
        <w:rPr>
          <w:b/>
        </w:rPr>
        <w:t xml:space="preserve">, </w:t>
      </w:r>
      <w:proofErr w:type="spellStart"/>
      <w:r>
        <w:rPr>
          <w:b/>
        </w:rPr>
        <w:t>upB</w:t>
      </w:r>
      <w:proofErr w:type="spellEnd"/>
      <w:r>
        <w:rPr>
          <w:b/>
        </w:rPr>
        <w:t xml:space="preserve">, pts, </w:t>
      </w:r>
      <w:proofErr w:type="spellStart"/>
      <w:r>
        <w:rPr>
          <w:b/>
        </w:rPr>
        <w:t>arg</w:t>
      </w:r>
      <w:proofErr w:type="spellEnd"/>
      <w:r>
        <w:rPr>
          <w:b/>
        </w:rPr>
        <w:t>, id)</w:t>
      </w:r>
    </w:p>
    <w:p w:rsidR="003C2E01" w:rsidRDefault="00B067D6" w:rsidP="003C2E01">
      <w:pPr>
        <w:pStyle w:val="ListParagraph"/>
        <w:numPr>
          <w:ilvl w:val="2"/>
          <w:numId w:val="1"/>
        </w:numPr>
      </w:pPr>
      <w:proofErr w:type="spellStart"/>
      <w:proofErr w:type="gramStart"/>
      <w:r>
        <w:rPr>
          <w:b/>
        </w:rPr>
        <w:t>dir</w:t>
      </w:r>
      <w:proofErr w:type="spellEnd"/>
      <w:proofErr w:type="gramEnd"/>
      <w:r w:rsidR="003C2E01">
        <w:rPr>
          <w:b/>
        </w:rPr>
        <w:t xml:space="preserve">: </w:t>
      </w:r>
      <w:r w:rsidR="003C2E01">
        <w:t>the first argument is the file path to which the simulation data should be saved. Currently</w:t>
      </w:r>
      <w:r w:rsidR="003C2E01">
        <w:rPr>
          <w:b/>
        </w:rPr>
        <w:t xml:space="preserve"> </w:t>
      </w:r>
      <w:r w:rsidR="003C2E01">
        <w:t xml:space="preserve">the </w:t>
      </w:r>
      <w:r w:rsidR="003C2E01">
        <w:rPr>
          <w:b/>
        </w:rPr>
        <w:t xml:space="preserve">directory </w:t>
      </w:r>
      <w:r w:rsidR="003C2E01">
        <w:t xml:space="preserve">variable defined at the start of </w:t>
      </w:r>
      <w:r w:rsidR="003C2E01">
        <w:rPr>
          <w:b/>
        </w:rPr>
        <w:t>main</w:t>
      </w:r>
      <w:r w:rsidR="003C2E01">
        <w:t xml:space="preserve"> is passed in.</w:t>
      </w:r>
    </w:p>
    <w:p w:rsidR="003C2E01" w:rsidRDefault="003C2E01" w:rsidP="003C2E01">
      <w:pPr>
        <w:pStyle w:val="ListParagraph"/>
        <w:numPr>
          <w:ilvl w:val="2"/>
          <w:numId w:val="1"/>
        </w:numPr>
      </w:pPr>
      <w:proofErr w:type="spellStart"/>
      <w:r>
        <w:rPr>
          <w:b/>
        </w:rPr>
        <w:t>Ycss</w:t>
      </w:r>
      <w:proofErr w:type="spellEnd"/>
      <w:r>
        <w:t>: the second argument is the linear capacitance of the CPL antenna and should not be changed</w:t>
      </w:r>
      <w:r w:rsidR="00B067D6">
        <w:t xml:space="preserve">. Currently the </w:t>
      </w:r>
      <w:proofErr w:type="spellStart"/>
      <w:r w:rsidR="00B067D6">
        <w:rPr>
          <w:b/>
        </w:rPr>
        <w:t>vary_Ycss</w:t>
      </w:r>
      <w:proofErr w:type="spellEnd"/>
      <w:r w:rsidR="00B067D6">
        <w:rPr>
          <w:b/>
        </w:rPr>
        <w:t xml:space="preserve"> </w:t>
      </w:r>
      <w:r w:rsidR="00B067D6">
        <w:t>is passed in which</w:t>
      </w:r>
      <w:r>
        <w:t xml:space="preserve"> is calculated by the </w:t>
      </w:r>
      <w:proofErr w:type="spellStart"/>
      <w:proofErr w:type="gramStart"/>
      <w:r>
        <w:rPr>
          <w:b/>
        </w:rPr>
        <w:t>antennaCalcs</w:t>
      </w:r>
      <w:proofErr w:type="spellEnd"/>
      <w:r>
        <w:rPr>
          <w:b/>
        </w:rPr>
        <w:t>(</w:t>
      </w:r>
      <w:proofErr w:type="gramEnd"/>
      <w:r>
        <w:rPr>
          <w:b/>
        </w:rPr>
        <w:t>)</w:t>
      </w:r>
      <w:r>
        <w:t xml:space="preserve"> function in the code. </w:t>
      </w:r>
    </w:p>
    <w:p w:rsidR="003C2E01" w:rsidRDefault="003C2E01" w:rsidP="003C2E01">
      <w:pPr>
        <w:pStyle w:val="ListParagraph"/>
        <w:numPr>
          <w:ilvl w:val="2"/>
          <w:numId w:val="1"/>
        </w:numPr>
      </w:pPr>
      <w:r>
        <w:t xml:space="preserve">The </w:t>
      </w:r>
      <w:proofErr w:type="gramStart"/>
      <w:r>
        <w:t>3</w:t>
      </w:r>
      <w:r w:rsidRPr="003C2E01">
        <w:rPr>
          <w:vertAlign w:val="superscript"/>
        </w:rPr>
        <w:t>rd</w:t>
      </w:r>
      <w:r>
        <w:t xml:space="preserve"> ,</w:t>
      </w:r>
      <w:proofErr w:type="gramEnd"/>
      <w:r>
        <w:t xml:space="preserve"> 4</w:t>
      </w:r>
      <w:r w:rsidRPr="003C2E01">
        <w:rPr>
          <w:vertAlign w:val="superscript"/>
        </w:rPr>
        <w:t>th</w:t>
      </w:r>
      <w:r>
        <w:t xml:space="preserve"> , 5</w:t>
      </w:r>
      <w:r w:rsidRPr="003C2E01">
        <w:rPr>
          <w:vertAlign w:val="superscript"/>
        </w:rPr>
        <w:t>th</w:t>
      </w:r>
      <w:r>
        <w:t>, and 6</w:t>
      </w:r>
      <w:r w:rsidRPr="003C2E01">
        <w:rPr>
          <w:vertAlign w:val="superscript"/>
        </w:rPr>
        <w:t>th</w:t>
      </w:r>
      <w:r>
        <w:t xml:space="preserve">  arguments are all connected. Using these four arguments it is possible to run several simulations in a row without manually starting new simula</w:t>
      </w:r>
      <w:r w:rsidR="00B067D6">
        <w:t xml:space="preserve">tions. </w:t>
      </w:r>
    </w:p>
    <w:p w:rsidR="00B067D6" w:rsidRPr="00B067D6" w:rsidRDefault="00B067D6" w:rsidP="003C2E01">
      <w:pPr>
        <w:pStyle w:val="ListParagraph"/>
        <w:numPr>
          <w:ilvl w:val="2"/>
          <w:numId w:val="1"/>
        </w:numPr>
        <w:rPr>
          <w:b/>
        </w:rPr>
      </w:pPr>
      <w:proofErr w:type="spellStart"/>
      <w:r w:rsidRPr="00B067D6">
        <w:rPr>
          <w:b/>
        </w:rPr>
        <w:t>lowB</w:t>
      </w:r>
      <w:proofErr w:type="spellEnd"/>
      <w:r>
        <w:rPr>
          <w:b/>
        </w:rPr>
        <w:t xml:space="preserve">: </w:t>
      </w:r>
      <w:r>
        <w:t xml:space="preserve">this is the value of the </w:t>
      </w:r>
      <w:proofErr w:type="spellStart"/>
      <w:r>
        <w:rPr>
          <w:b/>
        </w:rPr>
        <w:t>arg</w:t>
      </w:r>
      <w:proofErr w:type="spellEnd"/>
      <w:r>
        <w:t xml:space="preserve"> parameter for the first simulation</w:t>
      </w:r>
    </w:p>
    <w:p w:rsidR="00B067D6" w:rsidRPr="00B067D6" w:rsidRDefault="00B067D6" w:rsidP="003C2E01">
      <w:pPr>
        <w:pStyle w:val="ListParagraph"/>
        <w:numPr>
          <w:ilvl w:val="2"/>
          <w:numId w:val="1"/>
        </w:numPr>
        <w:rPr>
          <w:b/>
        </w:rPr>
      </w:pPr>
      <w:proofErr w:type="spellStart"/>
      <w:r>
        <w:rPr>
          <w:b/>
        </w:rPr>
        <w:t>upB</w:t>
      </w:r>
      <w:proofErr w:type="spellEnd"/>
      <w:r>
        <w:rPr>
          <w:b/>
        </w:rPr>
        <w:t xml:space="preserve">: </w:t>
      </w:r>
      <w:r>
        <w:t xml:space="preserve">this is the value of the </w:t>
      </w:r>
      <w:proofErr w:type="spellStart"/>
      <w:r>
        <w:rPr>
          <w:b/>
        </w:rPr>
        <w:t>arg</w:t>
      </w:r>
      <w:proofErr w:type="spellEnd"/>
      <w:r>
        <w:t xml:space="preserve"> parameter for the last simulation</w:t>
      </w:r>
    </w:p>
    <w:p w:rsidR="00B067D6" w:rsidRPr="00B067D6" w:rsidRDefault="00B067D6" w:rsidP="003C2E01">
      <w:pPr>
        <w:pStyle w:val="ListParagraph"/>
        <w:numPr>
          <w:ilvl w:val="2"/>
          <w:numId w:val="1"/>
        </w:numPr>
        <w:rPr>
          <w:b/>
        </w:rPr>
      </w:pPr>
      <w:proofErr w:type="gramStart"/>
      <w:r>
        <w:rPr>
          <w:b/>
        </w:rPr>
        <w:t>pts</w:t>
      </w:r>
      <w:proofErr w:type="gramEnd"/>
      <w:r>
        <w:rPr>
          <w:b/>
        </w:rPr>
        <w:t xml:space="preserve">: </w:t>
      </w:r>
      <w:r>
        <w:t>this is the number of simulations to run. There are 3 cases to consider:</w:t>
      </w:r>
    </w:p>
    <w:p w:rsidR="00B067D6" w:rsidRDefault="00B067D6" w:rsidP="00B067D6">
      <w:pPr>
        <w:pStyle w:val="ListParagraph"/>
        <w:numPr>
          <w:ilvl w:val="3"/>
          <w:numId w:val="1"/>
        </w:numPr>
        <w:rPr>
          <w:b/>
        </w:rPr>
      </w:pPr>
      <w:proofErr w:type="gramStart"/>
      <w:r>
        <w:rPr>
          <w:b/>
        </w:rPr>
        <w:t>pts=</w:t>
      </w:r>
      <w:proofErr w:type="gramEnd"/>
      <w:r>
        <w:rPr>
          <w:b/>
        </w:rPr>
        <w:t xml:space="preserve">1: </w:t>
      </w:r>
      <w:r>
        <w:t xml:space="preserve">Only 1 simulation will be run and the value of the </w:t>
      </w:r>
      <w:proofErr w:type="spellStart"/>
      <w:r>
        <w:rPr>
          <w:b/>
        </w:rPr>
        <w:t>arg</w:t>
      </w:r>
      <w:proofErr w:type="spellEnd"/>
      <w:r>
        <w:rPr>
          <w:b/>
        </w:rPr>
        <w:t xml:space="preserve"> </w:t>
      </w:r>
      <w:r>
        <w:t xml:space="preserve">parameter will be equal to </w:t>
      </w:r>
      <w:proofErr w:type="spellStart"/>
      <w:r>
        <w:rPr>
          <w:b/>
        </w:rPr>
        <w:t>lowB</w:t>
      </w:r>
      <w:proofErr w:type="spellEnd"/>
      <w:r>
        <w:rPr>
          <w:b/>
        </w:rPr>
        <w:t>.</w:t>
      </w:r>
    </w:p>
    <w:p w:rsidR="00B067D6" w:rsidRDefault="00B067D6" w:rsidP="00B067D6">
      <w:pPr>
        <w:pStyle w:val="ListParagraph"/>
        <w:numPr>
          <w:ilvl w:val="3"/>
          <w:numId w:val="1"/>
        </w:numPr>
        <w:rPr>
          <w:b/>
        </w:rPr>
      </w:pPr>
      <w:proofErr w:type="gramStart"/>
      <w:r>
        <w:rPr>
          <w:b/>
        </w:rPr>
        <w:t>pts=</w:t>
      </w:r>
      <w:proofErr w:type="gramEnd"/>
      <w:r>
        <w:rPr>
          <w:b/>
        </w:rPr>
        <w:t xml:space="preserve">2: </w:t>
      </w:r>
      <w:r>
        <w:t xml:space="preserve">2 simulations will be run where the first simulation will have </w:t>
      </w:r>
      <w:proofErr w:type="spellStart"/>
      <w:r>
        <w:rPr>
          <w:b/>
        </w:rPr>
        <w:t>arg</w:t>
      </w:r>
      <w:proofErr w:type="spellEnd"/>
      <w:r>
        <w:rPr>
          <w:b/>
        </w:rPr>
        <w:t>=</w:t>
      </w:r>
      <w:proofErr w:type="spellStart"/>
      <w:r>
        <w:rPr>
          <w:b/>
        </w:rPr>
        <w:t>lowB</w:t>
      </w:r>
      <w:proofErr w:type="spellEnd"/>
      <w:r>
        <w:rPr>
          <w:b/>
        </w:rPr>
        <w:t xml:space="preserve">, </w:t>
      </w:r>
      <w:r>
        <w:t>and the 2</w:t>
      </w:r>
      <w:r w:rsidRPr="00B067D6">
        <w:rPr>
          <w:vertAlign w:val="superscript"/>
        </w:rPr>
        <w:t>nd</w:t>
      </w:r>
      <w:r>
        <w:t xml:space="preserve"> simulation will have </w:t>
      </w:r>
      <w:proofErr w:type="spellStart"/>
      <w:r>
        <w:rPr>
          <w:b/>
        </w:rPr>
        <w:t>arg</w:t>
      </w:r>
      <w:proofErr w:type="spellEnd"/>
      <w:r>
        <w:rPr>
          <w:b/>
        </w:rPr>
        <w:t>=</w:t>
      </w:r>
      <w:proofErr w:type="spellStart"/>
      <w:r>
        <w:rPr>
          <w:b/>
        </w:rPr>
        <w:t>upB</w:t>
      </w:r>
      <w:proofErr w:type="spellEnd"/>
      <w:r>
        <w:rPr>
          <w:b/>
        </w:rPr>
        <w:t xml:space="preserve">. </w:t>
      </w:r>
    </w:p>
    <w:p w:rsidR="00B067D6" w:rsidRPr="00B067D6" w:rsidRDefault="00B067D6" w:rsidP="00B067D6">
      <w:pPr>
        <w:pStyle w:val="ListParagraph"/>
        <w:numPr>
          <w:ilvl w:val="3"/>
          <w:numId w:val="1"/>
        </w:numPr>
        <w:rPr>
          <w:b/>
        </w:rPr>
      </w:pPr>
      <w:proofErr w:type="gramStart"/>
      <w:r>
        <w:rPr>
          <w:b/>
        </w:rPr>
        <w:t>pts&gt;</w:t>
      </w:r>
      <w:proofErr w:type="gramEnd"/>
      <w:r>
        <w:rPr>
          <w:b/>
        </w:rPr>
        <w:t xml:space="preserve">3: pts </w:t>
      </w:r>
      <w:r>
        <w:t xml:space="preserve">number of simulations will be run where the range of </w:t>
      </w:r>
      <w:proofErr w:type="spellStart"/>
      <w:r>
        <w:rPr>
          <w:b/>
        </w:rPr>
        <w:t>arg</w:t>
      </w:r>
      <w:proofErr w:type="spellEnd"/>
      <w:r>
        <w:t xml:space="preserve"> values will be [</w:t>
      </w:r>
      <w:proofErr w:type="spellStart"/>
      <w:r>
        <w:rPr>
          <w:b/>
        </w:rPr>
        <w:t>lowB</w:t>
      </w:r>
      <w:proofErr w:type="spellEnd"/>
      <w:r>
        <w:rPr>
          <w:b/>
        </w:rPr>
        <w:t xml:space="preserve">, </w:t>
      </w:r>
      <w:proofErr w:type="spellStart"/>
      <w:r>
        <w:rPr>
          <w:b/>
        </w:rPr>
        <w:t>upB</w:t>
      </w:r>
      <w:proofErr w:type="spellEnd"/>
      <w:r>
        <w:rPr>
          <w:b/>
        </w:rPr>
        <w:t xml:space="preserve">] </w:t>
      </w:r>
      <w:r>
        <w:t xml:space="preserve">inclusive and the range is broken up into </w:t>
      </w:r>
      <w:r>
        <w:rPr>
          <w:b/>
        </w:rPr>
        <w:t xml:space="preserve">pts </w:t>
      </w:r>
      <w:r>
        <w:t xml:space="preserve">even steps. </w:t>
      </w:r>
    </w:p>
    <w:p w:rsidR="00C6613F" w:rsidRPr="00C6613F" w:rsidRDefault="00B067D6" w:rsidP="00B067D6">
      <w:pPr>
        <w:pStyle w:val="ListParagraph"/>
        <w:numPr>
          <w:ilvl w:val="2"/>
          <w:numId w:val="1"/>
        </w:numPr>
        <w:rPr>
          <w:b/>
        </w:rPr>
      </w:pPr>
      <w:proofErr w:type="spellStart"/>
      <w:proofErr w:type="gramStart"/>
      <w:r>
        <w:rPr>
          <w:b/>
        </w:rPr>
        <w:t>arg</w:t>
      </w:r>
      <w:proofErr w:type="spellEnd"/>
      <w:proofErr w:type="gramEnd"/>
      <w:r>
        <w:rPr>
          <w:b/>
        </w:rPr>
        <w:t xml:space="preserve">: </w:t>
      </w:r>
      <w:r w:rsidR="00C6613F">
        <w:t xml:space="preserve">This is the system parameter which is changed between the </w:t>
      </w:r>
      <w:r w:rsidR="00C6613F">
        <w:rPr>
          <w:b/>
        </w:rPr>
        <w:t>pts</w:t>
      </w:r>
      <w:r w:rsidR="00C6613F">
        <w:t xml:space="preserve"> number of simulations. This is a string and needs to be equal to the name of the system parameter as written in point 6. For example, the most typical simulation I run is where I run two simulations back to back where I change the sign of the antenna separation in order to simulate the forward and backward travelling waves. In such a case </w:t>
      </w:r>
      <w:proofErr w:type="spellStart"/>
      <w:r w:rsidR="00C6613F">
        <w:rPr>
          <w:b/>
        </w:rPr>
        <w:t>arg</w:t>
      </w:r>
      <w:proofErr w:type="spellEnd"/>
      <w:r w:rsidR="00C6613F">
        <w:rPr>
          <w:b/>
        </w:rPr>
        <w:t xml:space="preserve">= </w:t>
      </w:r>
      <w:proofErr w:type="spellStart"/>
      <w:r w:rsidR="00C6613F">
        <w:rPr>
          <w:b/>
        </w:rPr>
        <w:t>distance_Antennas</w:t>
      </w:r>
      <w:proofErr w:type="spellEnd"/>
      <w:r w:rsidR="00C6613F">
        <w:rPr>
          <w:b/>
        </w:rPr>
        <w:t xml:space="preserve">, </w:t>
      </w:r>
      <w:r w:rsidR="00C6613F">
        <w:t xml:space="preserve">since </w:t>
      </w:r>
      <w:proofErr w:type="spellStart"/>
      <w:r w:rsidR="00C6613F">
        <w:rPr>
          <w:b/>
        </w:rPr>
        <w:t>distance_Antennas</w:t>
      </w:r>
      <w:proofErr w:type="spellEnd"/>
      <w:r w:rsidR="00C6613F">
        <w:t xml:space="preserve"> is the parameter which defines the antenna separation. </w:t>
      </w:r>
    </w:p>
    <w:p w:rsidR="00C6613F" w:rsidRPr="00C6613F" w:rsidRDefault="00C6613F" w:rsidP="00B067D6">
      <w:pPr>
        <w:pStyle w:val="ListParagraph"/>
        <w:numPr>
          <w:ilvl w:val="2"/>
          <w:numId w:val="1"/>
        </w:numPr>
        <w:rPr>
          <w:b/>
        </w:rPr>
      </w:pPr>
      <w:proofErr w:type="gramStart"/>
      <w:r>
        <w:rPr>
          <w:b/>
        </w:rPr>
        <w:t>id</w:t>
      </w:r>
      <w:proofErr w:type="gramEnd"/>
      <w:r>
        <w:rPr>
          <w:b/>
        </w:rPr>
        <w:t xml:space="preserve">: (optional) </w:t>
      </w:r>
      <w:r>
        <w:t xml:space="preserve">This is a string which is added to the name of the file which will be saved. This is an optional parameter and is useful for adding information to the name of the file for easier categorization later. </w:t>
      </w:r>
    </w:p>
    <w:p w:rsidR="00B067D6" w:rsidRDefault="00C6613F" w:rsidP="00C6613F">
      <w:pPr>
        <w:ind w:left="1980"/>
        <w:rPr>
          <w:b/>
        </w:rPr>
      </w:pPr>
      <w:r>
        <w:lastRenderedPageBreak/>
        <w:t xml:space="preserve">For the case where we wish to simulate the forward and backward travelling waves back to back we may have a call to </w:t>
      </w:r>
      <w:proofErr w:type="spellStart"/>
      <w:r w:rsidRPr="00C6613F">
        <w:rPr>
          <w:b/>
        </w:rPr>
        <w:t>sim_varying_args</w:t>
      </w:r>
      <w:proofErr w:type="spellEnd"/>
      <w:r w:rsidRPr="00C6613F">
        <w:rPr>
          <w:b/>
        </w:rPr>
        <w:t>()</w:t>
      </w:r>
      <w:r>
        <w:t xml:space="preserve"> as follows:</w:t>
      </w:r>
      <w:r>
        <w:br/>
      </w:r>
      <w:proofErr w:type="spellStart"/>
      <w:r w:rsidRPr="00C6613F">
        <w:rPr>
          <w:b/>
        </w:rPr>
        <w:t>sim_varying_args</w:t>
      </w:r>
      <w:proofErr w:type="spellEnd"/>
      <w:r w:rsidRPr="00C6613F">
        <w:rPr>
          <w:b/>
        </w:rPr>
        <w:t xml:space="preserve">(directory, </w:t>
      </w:r>
      <w:proofErr w:type="spellStart"/>
      <w:r w:rsidRPr="00C6613F">
        <w:rPr>
          <w:b/>
        </w:rPr>
        <w:t>var_Ycss</w:t>
      </w:r>
      <w:proofErr w:type="spellEnd"/>
      <w:r w:rsidRPr="00C6613F">
        <w:rPr>
          <w:b/>
        </w:rPr>
        <w:t>, -2.464*10**-6, 2.464*10**-6, 2, ‘</w:t>
      </w:r>
      <w:proofErr w:type="spellStart"/>
      <w:r w:rsidRPr="00C6613F">
        <w:rPr>
          <w:b/>
        </w:rPr>
        <w:t>distance_Antennas</w:t>
      </w:r>
      <w:proofErr w:type="spellEnd"/>
      <w:r w:rsidRPr="00C6613F">
        <w:rPr>
          <w:b/>
        </w:rPr>
        <w:t>’, id=</w:t>
      </w:r>
      <w:r>
        <w:rPr>
          <w:b/>
        </w:rPr>
        <w:t>”</w:t>
      </w:r>
      <w:proofErr w:type="spellStart"/>
      <w:r>
        <w:rPr>
          <w:b/>
        </w:rPr>
        <w:t>some_test_simulation</w:t>
      </w:r>
      <w:proofErr w:type="spellEnd"/>
      <w:r>
        <w:rPr>
          <w:b/>
        </w:rPr>
        <w:t>”)</w:t>
      </w:r>
    </w:p>
    <w:p w:rsidR="00640CA8" w:rsidRDefault="00C6613F" w:rsidP="00C6613F">
      <w:pPr>
        <w:ind w:left="1980"/>
      </w:pPr>
      <w:r>
        <w:t xml:space="preserve">Here </w:t>
      </w:r>
      <w:r>
        <w:rPr>
          <w:b/>
        </w:rPr>
        <w:t xml:space="preserve">directory </w:t>
      </w:r>
      <w:r>
        <w:t xml:space="preserve">and </w:t>
      </w:r>
      <w:proofErr w:type="spellStart"/>
      <w:r>
        <w:rPr>
          <w:b/>
        </w:rPr>
        <w:t>var_Ycss</w:t>
      </w:r>
      <w:proofErr w:type="spellEnd"/>
      <w:r>
        <w:t xml:space="preserve"> are as explained above. </w:t>
      </w:r>
      <w:proofErr w:type="spellStart"/>
      <w:proofErr w:type="gramStart"/>
      <w:r>
        <w:rPr>
          <w:b/>
        </w:rPr>
        <w:t>lowB</w:t>
      </w:r>
      <w:proofErr w:type="spellEnd"/>
      <w:proofErr w:type="gramEnd"/>
      <w:r>
        <w:rPr>
          <w:b/>
        </w:rPr>
        <w:t xml:space="preserve">= -2.464*10 **-6 </w:t>
      </w:r>
      <w:r>
        <w:t xml:space="preserve">and </w:t>
      </w:r>
      <w:proofErr w:type="spellStart"/>
      <w:r>
        <w:rPr>
          <w:b/>
        </w:rPr>
        <w:t>upB</w:t>
      </w:r>
      <w:proofErr w:type="spellEnd"/>
      <w:r>
        <w:rPr>
          <w:b/>
        </w:rPr>
        <w:t xml:space="preserve">= 2.464*10**-6 </w:t>
      </w:r>
      <w:r>
        <w:t xml:space="preserve">with </w:t>
      </w:r>
      <w:r>
        <w:rPr>
          <w:b/>
        </w:rPr>
        <w:t xml:space="preserve">pts=2 </w:t>
      </w:r>
      <w:r>
        <w:t xml:space="preserve">and </w:t>
      </w:r>
      <w:proofErr w:type="spellStart"/>
      <w:r>
        <w:rPr>
          <w:b/>
        </w:rPr>
        <w:t>arg</w:t>
      </w:r>
      <w:proofErr w:type="spellEnd"/>
      <w:r>
        <w:rPr>
          <w:b/>
        </w:rPr>
        <w:t>=</w:t>
      </w:r>
      <w:r>
        <w:t>’</w:t>
      </w:r>
      <w:proofErr w:type="spellStart"/>
      <w:r w:rsidRPr="00C6613F">
        <w:rPr>
          <w:b/>
        </w:rPr>
        <w:t>distance_Antennas</w:t>
      </w:r>
      <w:proofErr w:type="spellEnd"/>
      <w:r>
        <w:t>’. This means that 2 simulations will be run, the first one will have an antenna separation (</w:t>
      </w:r>
      <w:proofErr w:type="spellStart"/>
      <w:r>
        <w:rPr>
          <w:b/>
        </w:rPr>
        <w:t>distance_Antennas</w:t>
      </w:r>
      <w:proofErr w:type="spellEnd"/>
      <w:r>
        <w:rPr>
          <w:b/>
        </w:rPr>
        <w:t xml:space="preserve">) </w:t>
      </w:r>
      <w:r>
        <w:t xml:space="preserve">of -2.464 </w:t>
      </w:r>
      <m:oMath>
        <m:r>
          <w:rPr>
            <w:rFonts w:ascii="Cambria Math" w:hAnsi="Cambria Math"/>
          </w:rPr>
          <m:t>μ</m:t>
        </m:r>
      </m:oMath>
      <w:r>
        <w:t>m and the second simulation will have an ante</w:t>
      </w:r>
      <w:proofErr w:type="spellStart"/>
      <w:r>
        <w:t>nna</w:t>
      </w:r>
      <w:proofErr w:type="spellEnd"/>
      <w:r>
        <w:t xml:space="preserve"> separation of +2.464 </w:t>
      </w:r>
      <m:oMath>
        <m:r>
          <w:rPr>
            <w:rFonts w:ascii="Cambria Math" w:hAnsi="Cambria Math"/>
          </w:rPr>
          <m:t>μ</m:t>
        </m:r>
      </m:oMath>
      <w:r>
        <w:t>m.</w:t>
      </w:r>
      <w:r w:rsidR="00640CA8">
        <w:t xml:space="preserve"> All other system parameters will be those that are defined at the start of the file. Note, the values of </w:t>
      </w:r>
      <w:proofErr w:type="spellStart"/>
      <w:r w:rsidR="00640CA8">
        <w:rPr>
          <w:b/>
        </w:rPr>
        <w:t>arg</w:t>
      </w:r>
      <w:proofErr w:type="spellEnd"/>
      <w:r w:rsidR="00640CA8">
        <w:t xml:space="preserve"> supplied this way will overwrite the values supplied at the start of the python file. </w:t>
      </w:r>
    </w:p>
    <w:p w:rsidR="00640CA8" w:rsidRDefault="00640CA8" w:rsidP="00C6613F">
      <w:pPr>
        <w:ind w:left="1980"/>
      </w:pPr>
    </w:p>
    <w:p w:rsidR="00640CA8" w:rsidRDefault="00640CA8" w:rsidP="00C6613F">
      <w:pPr>
        <w:ind w:left="1980"/>
      </w:pPr>
      <w:r>
        <w:t xml:space="preserve">Another typical example may be simulating at several different magnetic fields. In this case the call to </w:t>
      </w:r>
      <w:proofErr w:type="spellStart"/>
      <w:r>
        <w:rPr>
          <w:b/>
        </w:rPr>
        <w:t>sim_varying_</w:t>
      </w:r>
      <w:proofErr w:type="gramStart"/>
      <w:r>
        <w:rPr>
          <w:b/>
        </w:rPr>
        <w:t>args</w:t>
      </w:r>
      <w:proofErr w:type="spellEnd"/>
      <w:r>
        <w:rPr>
          <w:b/>
        </w:rPr>
        <w:t>(</w:t>
      </w:r>
      <w:proofErr w:type="gramEnd"/>
      <w:r>
        <w:rPr>
          <w:b/>
        </w:rPr>
        <w:t>)</w:t>
      </w:r>
      <w:r>
        <w:t xml:space="preserve"> may look something like this:</w:t>
      </w:r>
    </w:p>
    <w:p w:rsidR="00640CA8" w:rsidRDefault="00640CA8" w:rsidP="00C6613F">
      <w:pPr>
        <w:ind w:left="1980"/>
        <w:rPr>
          <w:b/>
        </w:rPr>
      </w:pPr>
      <w:proofErr w:type="spellStart"/>
      <w:r>
        <w:rPr>
          <w:b/>
        </w:rPr>
        <w:t>sim_varying_</w:t>
      </w:r>
      <w:proofErr w:type="gramStart"/>
      <w:r>
        <w:rPr>
          <w:b/>
        </w:rPr>
        <w:t>args</w:t>
      </w:r>
      <w:proofErr w:type="spellEnd"/>
      <w:r>
        <w:rPr>
          <w:b/>
        </w:rPr>
        <w:t>(</w:t>
      </w:r>
      <w:proofErr w:type="gramEnd"/>
      <w:r>
        <w:rPr>
          <w:b/>
        </w:rPr>
        <w:t xml:space="preserve">directory, </w:t>
      </w:r>
      <w:proofErr w:type="spellStart"/>
      <w:r>
        <w:rPr>
          <w:b/>
        </w:rPr>
        <w:t>var_Ycss</w:t>
      </w:r>
      <w:proofErr w:type="spellEnd"/>
      <w:r>
        <w:rPr>
          <w:b/>
        </w:rPr>
        <w:t>, 100, 1000, 10, ‘</w:t>
      </w:r>
      <w:proofErr w:type="spellStart"/>
      <w:r>
        <w:rPr>
          <w:b/>
        </w:rPr>
        <w:t>appliedH</w:t>
      </w:r>
      <w:proofErr w:type="spellEnd"/>
      <w:r>
        <w:rPr>
          <w:b/>
        </w:rPr>
        <w:t>’, id=”</w:t>
      </w:r>
      <w:proofErr w:type="spellStart"/>
      <w:r>
        <w:rPr>
          <w:b/>
        </w:rPr>
        <w:t>sweeping_fields</w:t>
      </w:r>
      <w:proofErr w:type="spellEnd"/>
      <w:r>
        <w:rPr>
          <w:b/>
        </w:rPr>
        <w:t>”)</w:t>
      </w:r>
    </w:p>
    <w:p w:rsidR="00640CA8" w:rsidRDefault="00640CA8" w:rsidP="00C6613F">
      <w:pPr>
        <w:ind w:left="1980"/>
      </w:pPr>
      <w:r>
        <w:t>In this case a total of 10 simulations will be run back to back and for each simulation the value of the applied magnetic field (</w:t>
      </w:r>
      <w:proofErr w:type="spellStart"/>
      <w:r>
        <w:rPr>
          <w:b/>
        </w:rPr>
        <w:t>appliedH</w:t>
      </w:r>
      <w:proofErr w:type="spellEnd"/>
      <w:r>
        <w:t xml:space="preserve">) will be changed. The first simulation will be for H=100 </w:t>
      </w:r>
      <w:proofErr w:type="spellStart"/>
      <w:r>
        <w:t>Oe</w:t>
      </w:r>
      <w:proofErr w:type="spellEnd"/>
      <w:r>
        <w:t xml:space="preserve"> and the last simulation will be for H=1000 </w:t>
      </w:r>
      <w:proofErr w:type="spellStart"/>
      <w:r>
        <w:t>Oe</w:t>
      </w:r>
      <w:proofErr w:type="spellEnd"/>
      <w:r>
        <w:t xml:space="preserve">. The other </w:t>
      </w:r>
      <w:r>
        <w:rPr>
          <w:b/>
        </w:rPr>
        <w:t>8</w:t>
      </w:r>
      <w:r>
        <w:t xml:space="preserve"> simulations will be evenly spread out in the range between [100</w:t>
      </w:r>
      <w:proofErr w:type="gramStart"/>
      <w:r>
        <w:t>,1000</w:t>
      </w:r>
      <w:proofErr w:type="gramEnd"/>
      <w:r>
        <w:t xml:space="preserve">]. </w:t>
      </w:r>
    </w:p>
    <w:p w:rsidR="00E3571A" w:rsidRDefault="00E3571A" w:rsidP="00407E14">
      <w:pPr>
        <w:pStyle w:val="ListParagraph"/>
        <w:numPr>
          <w:ilvl w:val="0"/>
          <w:numId w:val="1"/>
        </w:numPr>
        <w:rPr>
          <w:b/>
          <w:u w:val="single"/>
        </w:rPr>
      </w:pPr>
      <w:r>
        <w:t xml:space="preserve">Once the system parameters have been set (point </w:t>
      </w:r>
      <w:r w:rsidRPr="00E3571A">
        <w:rPr>
          <w:b/>
        </w:rPr>
        <w:t>6</w:t>
      </w:r>
      <w:r>
        <w:t xml:space="preserve"> above) and the main function has been configure (point </w:t>
      </w:r>
      <w:r w:rsidRPr="00E3571A">
        <w:rPr>
          <w:b/>
        </w:rPr>
        <w:t>7</w:t>
      </w:r>
      <w:r>
        <w:t xml:space="preserve"> above) then the simulation is ready to be run. </w:t>
      </w:r>
      <w:r w:rsidR="00407E14">
        <w:t>Now one must simply run the python script.</w:t>
      </w:r>
      <w:bookmarkStart w:id="4" w:name="_GoBack"/>
      <w:bookmarkEnd w:id="4"/>
    </w:p>
    <w:p w:rsidR="008F7A65" w:rsidRDefault="008F7A65" w:rsidP="00640CA8">
      <w:pPr>
        <w:rPr>
          <w:b/>
          <w:u w:val="single"/>
        </w:rPr>
      </w:pPr>
    </w:p>
    <w:p w:rsidR="00C6613F" w:rsidRDefault="00640CA8" w:rsidP="00640CA8">
      <w:pPr>
        <w:rPr>
          <w:u w:val="single"/>
        </w:rPr>
      </w:pPr>
      <w:r w:rsidRPr="00640CA8">
        <w:rPr>
          <w:b/>
          <w:u w:val="single"/>
        </w:rPr>
        <w:t>File Saving</w:t>
      </w:r>
      <w:r w:rsidR="00C6613F" w:rsidRPr="00640CA8">
        <w:rPr>
          <w:u w:val="single"/>
        </w:rPr>
        <w:t xml:space="preserve"> </w:t>
      </w:r>
    </w:p>
    <w:p w:rsidR="00640CA8" w:rsidRDefault="00640CA8" w:rsidP="00640CA8">
      <w:r>
        <w:t xml:space="preserve">The saving of the simulation files is done automatically to the file path supplied by the user via the </w:t>
      </w:r>
      <w:r>
        <w:rPr>
          <w:b/>
        </w:rPr>
        <w:t>directory</w:t>
      </w:r>
      <w:r>
        <w:t xml:space="preserve"> variable in the </w:t>
      </w:r>
      <w:proofErr w:type="gramStart"/>
      <w:r>
        <w:rPr>
          <w:b/>
        </w:rPr>
        <w:t>main(</w:t>
      </w:r>
      <w:proofErr w:type="gramEnd"/>
      <w:r>
        <w:rPr>
          <w:b/>
        </w:rPr>
        <w:t>)</w:t>
      </w:r>
      <w:r>
        <w:t xml:space="preserve"> function. In total, each simulation will save </w:t>
      </w:r>
      <w:r w:rsidR="000905D6">
        <w:rPr>
          <w:b/>
        </w:rPr>
        <w:t>3</w:t>
      </w:r>
      <w:r w:rsidRPr="000905D6">
        <w:rPr>
          <w:b/>
        </w:rPr>
        <w:t xml:space="preserve"> </w:t>
      </w:r>
      <w:r w:rsidR="000905D6">
        <w:rPr>
          <w:b/>
        </w:rPr>
        <w:t>.csv</w:t>
      </w:r>
      <w:r w:rsidR="000905D6">
        <w:t xml:space="preserve"> data</w:t>
      </w:r>
      <w:r>
        <w:t xml:space="preserve"> files</w:t>
      </w:r>
      <w:r w:rsidR="000905D6">
        <w:t xml:space="preserve"> and </w:t>
      </w:r>
      <w:r w:rsidR="000905D6" w:rsidRPr="000905D6">
        <w:rPr>
          <w:b/>
        </w:rPr>
        <w:t xml:space="preserve">1 </w:t>
      </w:r>
      <w:r w:rsidR="000905D6">
        <w:rPr>
          <w:b/>
        </w:rPr>
        <w:t>.</w:t>
      </w:r>
      <w:r w:rsidR="000905D6" w:rsidRPr="000905D6">
        <w:rPr>
          <w:b/>
        </w:rPr>
        <w:t>txt</w:t>
      </w:r>
      <w:r w:rsidR="000905D6">
        <w:t xml:space="preserve"> file</w:t>
      </w:r>
      <w:r>
        <w:t>. All files saved will have the following naming format.</w:t>
      </w:r>
    </w:p>
    <w:p w:rsidR="00640CA8" w:rsidRDefault="00640CA8" w:rsidP="00640CA8">
      <w:pPr>
        <w:rPr>
          <w:b/>
        </w:rPr>
      </w:pPr>
      <w:r>
        <w:br/>
      </w:r>
      <w:r>
        <w:rPr>
          <w:b/>
        </w:rPr>
        <w:t>“</w:t>
      </w:r>
      <w:proofErr w:type="spellStart"/>
      <w:proofErr w:type="gramStart"/>
      <w:r w:rsidR="000905D6">
        <w:rPr>
          <w:b/>
        </w:rPr>
        <w:t>date</w:t>
      </w:r>
      <w:r>
        <w:rPr>
          <w:b/>
        </w:rPr>
        <w:t>_arg_arg-value_id</w:t>
      </w:r>
      <w:proofErr w:type="spellEnd"/>
      <w:proofErr w:type="gramEnd"/>
      <w:r>
        <w:rPr>
          <w:b/>
        </w:rPr>
        <w:t>”</w:t>
      </w:r>
    </w:p>
    <w:p w:rsidR="00640CA8" w:rsidRDefault="00640CA8" w:rsidP="00640CA8">
      <w:r>
        <w:t>The underscores separate the different identifiers.</w:t>
      </w:r>
    </w:p>
    <w:p w:rsidR="000905D6" w:rsidRDefault="000905D6" w:rsidP="00640CA8">
      <w:proofErr w:type="gramStart"/>
      <w:r>
        <w:rPr>
          <w:b/>
        </w:rPr>
        <w:t>date</w:t>
      </w:r>
      <w:proofErr w:type="gramEnd"/>
      <w:r w:rsidR="00640CA8">
        <w:rPr>
          <w:b/>
        </w:rPr>
        <w:t>:</w:t>
      </w:r>
      <w:r>
        <w:rPr>
          <w:b/>
        </w:rPr>
        <w:t xml:space="preserve"> </w:t>
      </w:r>
      <w:r>
        <w:t xml:space="preserve">The current date the simulation finished at. The format of </w:t>
      </w:r>
      <w:r>
        <w:rPr>
          <w:b/>
        </w:rPr>
        <w:t xml:space="preserve">date </w:t>
      </w:r>
      <w:r>
        <w:t xml:space="preserve">is: </w:t>
      </w:r>
      <w:r>
        <w:rPr>
          <w:b/>
        </w:rPr>
        <w:t>year-month-day</w:t>
      </w:r>
      <w:r>
        <w:t xml:space="preserve"> (e.g. 2021-09-13)</w:t>
      </w:r>
    </w:p>
    <w:p w:rsidR="000905D6" w:rsidRDefault="000905D6" w:rsidP="00640CA8">
      <w:proofErr w:type="spellStart"/>
      <w:proofErr w:type="gramStart"/>
      <w:r>
        <w:rPr>
          <w:b/>
        </w:rPr>
        <w:t>arg</w:t>
      </w:r>
      <w:proofErr w:type="spellEnd"/>
      <w:proofErr w:type="gramEnd"/>
      <w:r>
        <w:t xml:space="preserve">: the name of the </w:t>
      </w:r>
      <w:proofErr w:type="spellStart"/>
      <w:r>
        <w:rPr>
          <w:b/>
        </w:rPr>
        <w:t>arg</w:t>
      </w:r>
      <w:proofErr w:type="spellEnd"/>
      <w:r>
        <w:t xml:space="preserve"> parameter used in </w:t>
      </w:r>
      <w:r>
        <w:rPr>
          <w:b/>
        </w:rPr>
        <w:t>main()</w:t>
      </w:r>
      <w:r>
        <w:t xml:space="preserve"> and this corresponds to the system parameter which was changed during the various simulations (e.g. </w:t>
      </w:r>
      <w:proofErr w:type="spellStart"/>
      <w:r>
        <w:t>distance_Antennas</w:t>
      </w:r>
      <w:proofErr w:type="spellEnd"/>
      <w:r>
        <w:t>)</w:t>
      </w:r>
      <w:r w:rsidR="009003B2">
        <w:t xml:space="preserve"> (see point </w:t>
      </w:r>
      <w:r w:rsidR="009003B2" w:rsidRPr="009003B2">
        <w:rPr>
          <w:b/>
        </w:rPr>
        <w:t>7</w:t>
      </w:r>
      <w:r w:rsidR="009003B2">
        <w:t xml:space="preserve"> above)</w:t>
      </w:r>
      <w:r>
        <w:t>.</w:t>
      </w:r>
    </w:p>
    <w:p w:rsidR="00640CA8" w:rsidRDefault="000905D6" w:rsidP="00640CA8">
      <w:proofErr w:type="spellStart"/>
      <w:proofErr w:type="gramStart"/>
      <w:r>
        <w:rPr>
          <w:b/>
        </w:rPr>
        <w:t>arg</w:t>
      </w:r>
      <w:proofErr w:type="spellEnd"/>
      <w:r>
        <w:rPr>
          <w:b/>
        </w:rPr>
        <w:t>-value</w:t>
      </w:r>
      <w:proofErr w:type="gramEnd"/>
      <w:r>
        <w:rPr>
          <w:b/>
        </w:rPr>
        <w:t xml:space="preserve">: </w:t>
      </w:r>
      <w:r>
        <w:t xml:space="preserve">the value of the </w:t>
      </w:r>
      <w:proofErr w:type="spellStart"/>
      <w:r>
        <w:rPr>
          <w:b/>
        </w:rPr>
        <w:t>arg</w:t>
      </w:r>
      <w:proofErr w:type="spellEnd"/>
      <w:r>
        <w:rPr>
          <w:b/>
        </w:rPr>
        <w:t xml:space="preserve"> </w:t>
      </w:r>
      <w:r>
        <w:t xml:space="preserve">parameter for the saved simulation. For instance if </w:t>
      </w:r>
      <w:proofErr w:type="spellStart"/>
      <w:r>
        <w:rPr>
          <w:b/>
        </w:rPr>
        <w:t>arg</w:t>
      </w:r>
      <w:proofErr w:type="spellEnd"/>
      <w:r>
        <w:rPr>
          <w:b/>
        </w:rPr>
        <w:t>=’</w:t>
      </w:r>
      <w:proofErr w:type="spellStart"/>
      <w:r>
        <w:rPr>
          <w:b/>
        </w:rPr>
        <w:t>distance_Antennas</w:t>
      </w:r>
      <w:proofErr w:type="spellEnd"/>
      <w:r>
        <w:rPr>
          <w:b/>
        </w:rPr>
        <w:t>’</w:t>
      </w:r>
      <w:r>
        <w:t xml:space="preserve"> </w:t>
      </w:r>
      <w:proofErr w:type="gramStart"/>
      <w:r>
        <w:t xml:space="preserve">then </w:t>
      </w:r>
      <w:r w:rsidR="00640CA8">
        <w:rPr>
          <w:b/>
        </w:rPr>
        <w:t xml:space="preserve"> </w:t>
      </w:r>
      <w:proofErr w:type="spellStart"/>
      <w:r>
        <w:rPr>
          <w:b/>
        </w:rPr>
        <w:t>arg</w:t>
      </w:r>
      <w:proofErr w:type="spellEnd"/>
      <w:proofErr w:type="gramEnd"/>
      <w:r>
        <w:rPr>
          <w:b/>
        </w:rPr>
        <w:t>-value</w:t>
      </w:r>
      <w:r>
        <w:t xml:space="preserve"> may be</w:t>
      </w:r>
      <w:r w:rsidR="00913595">
        <w:t>:</w:t>
      </w:r>
      <w:r>
        <w:t xml:space="preserve"> -2.464e-06</w:t>
      </w:r>
      <w:r w:rsidR="009003B2">
        <w:t xml:space="preserve"> (see point </w:t>
      </w:r>
      <w:r w:rsidR="009003B2" w:rsidRPr="009003B2">
        <w:rPr>
          <w:b/>
        </w:rPr>
        <w:t>7</w:t>
      </w:r>
      <w:r w:rsidR="009003B2">
        <w:t xml:space="preserve"> above)</w:t>
      </w:r>
      <w:r>
        <w:t>.</w:t>
      </w:r>
    </w:p>
    <w:p w:rsidR="000905D6" w:rsidRDefault="000905D6" w:rsidP="00640CA8">
      <w:proofErr w:type="gramStart"/>
      <w:r>
        <w:rPr>
          <w:b/>
        </w:rPr>
        <w:lastRenderedPageBreak/>
        <w:t>id</w:t>
      </w:r>
      <w:proofErr w:type="gramEnd"/>
      <w:r>
        <w:rPr>
          <w:b/>
        </w:rPr>
        <w:t xml:space="preserve">: </w:t>
      </w:r>
      <w:r>
        <w:t xml:space="preserve">This is the </w:t>
      </w:r>
      <w:r>
        <w:rPr>
          <w:b/>
        </w:rPr>
        <w:t>id</w:t>
      </w:r>
      <w:r>
        <w:t xml:space="preserve"> string from </w:t>
      </w:r>
      <w:r>
        <w:rPr>
          <w:b/>
        </w:rPr>
        <w:t>main()</w:t>
      </w:r>
      <w:r>
        <w:t xml:space="preserve"> and is appended as defined by the user in </w:t>
      </w:r>
      <w:r>
        <w:rPr>
          <w:b/>
        </w:rPr>
        <w:t>main</w:t>
      </w:r>
      <w:r>
        <w:t>. (e.g. “</w:t>
      </w:r>
      <w:proofErr w:type="spellStart"/>
      <w:r>
        <w:t>some_</w:t>
      </w:r>
      <w:r w:rsidR="00913595">
        <w:t>text_supplied_by_the_user</w:t>
      </w:r>
      <w:proofErr w:type="spellEnd"/>
      <w:r>
        <w:t>”).</w:t>
      </w:r>
    </w:p>
    <w:p w:rsidR="000905D6" w:rsidRDefault="000905D6" w:rsidP="00640CA8">
      <w:r>
        <w:t>Thus the main simulation file of interest containing the S parameters may have a name as follows:</w:t>
      </w:r>
    </w:p>
    <w:p w:rsidR="000905D6" w:rsidRDefault="000905D6" w:rsidP="00640CA8">
      <w:pPr>
        <w:rPr>
          <w:b/>
        </w:rPr>
      </w:pPr>
      <w:r w:rsidRPr="000905D6">
        <w:rPr>
          <w:b/>
        </w:rPr>
        <w:t>2021-09-13_distance_Antennas_-2.464e-06_some_text_supplied_by_the_user.csv</w:t>
      </w:r>
    </w:p>
    <w:p w:rsidR="000905D6" w:rsidRDefault="000905D6" w:rsidP="00640CA8">
      <w:r>
        <w:t xml:space="preserve">In addition to the main data file containing the S parameters there are </w:t>
      </w:r>
      <w:r>
        <w:rPr>
          <w:b/>
        </w:rPr>
        <w:t xml:space="preserve">2 </w:t>
      </w:r>
      <w:r>
        <w:t xml:space="preserve">additional </w:t>
      </w:r>
      <w:r w:rsidRPr="000905D6">
        <w:rPr>
          <w:b/>
        </w:rPr>
        <w:t>.csv</w:t>
      </w:r>
      <w:r>
        <w:t xml:space="preserve"> files and </w:t>
      </w:r>
      <w:r w:rsidRPr="000905D6">
        <w:rPr>
          <w:b/>
        </w:rPr>
        <w:t>1</w:t>
      </w:r>
      <w:r>
        <w:t xml:space="preserve"> </w:t>
      </w:r>
      <w:r w:rsidRPr="000905D6">
        <w:rPr>
          <w:b/>
        </w:rPr>
        <w:t>.txt</w:t>
      </w:r>
      <w:r>
        <w:t xml:space="preserve"> which are saved. These are identified by the additional identifier automatically appended at the end of the file name:</w:t>
      </w:r>
    </w:p>
    <w:p w:rsidR="000905D6" w:rsidRDefault="00913595" w:rsidP="00640CA8">
      <w:pPr>
        <w:rPr>
          <w:b/>
        </w:rPr>
      </w:pPr>
      <w:r>
        <w:rPr>
          <w:b/>
        </w:rPr>
        <w:t>_</w:t>
      </w:r>
      <w:r w:rsidR="000905D6">
        <w:rPr>
          <w:b/>
        </w:rPr>
        <w:t>current.csv</w:t>
      </w:r>
    </w:p>
    <w:p w:rsidR="000905D6" w:rsidRDefault="00913595" w:rsidP="00640CA8">
      <w:pPr>
        <w:rPr>
          <w:b/>
        </w:rPr>
      </w:pPr>
      <w:r>
        <w:rPr>
          <w:b/>
        </w:rPr>
        <w:t>_</w:t>
      </w:r>
      <w:r w:rsidR="000905D6">
        <w:rPr>
          <w:b/>
        </w:rPr>
        <w:t>impedance.csv</w:t>
      </w:r>
    </w:p>
    <w:p w:rsidR="00C159BB" w:rsidRDefault="00913595" w:rsidP="00640CA8">
      <w:pPr>
        <w:rPr>
          <w:b/>
        </w:rPr>
      </w:pPr>
      <w:r>
        <w:rPr>
          <w:b/>
        </w:rPr>
        <w:t>_</w:t>
      </w:r>
      <w:r w:rsidR="000905D6">
        <w:rPr>
          <w:b/>
        </w:rPr>
        <w:t>vars.txt</w:t>
      </w:r>
    </w:p>
    <w:p w:rsidR="00C159BB" w:rsidRDefault="00C159BB" w:rsidP="00640CA8">
      <w:r>
        <w:t>Thus for the example above the four files saved would be:</w:t>
      </w:r>
    </w:p>
    <w:p w:rsidR="00C159BB" w:rsidRDefault="00C159BB" w:rsidP="00C159BB">
      <w:pPr>
        <w:rPr>
          <w:b/>
        </w:rPr>
      </w:pPr>
      <w:r w:rsidRPr="000905D6">
        <w:rPr>
          <w:b/>
        </w:rPr>
        <w:t>2021-09-13_distance_Antennas_-2.464e-06_some_text_supplied_by_the_user.csv</w:t>
      </w:r>
    </w:p>
    <w:p w:rsidR="00C159BB" w:rsidRDefault="00C159BB" w:rsidP="00C159BB">
      <w:pPr>
        <w:rPr>
          <w:b/>
        </w:rPr>
      </w:pPr>
      <w:r w:rsidRPr="000905D6">
        <w:rPr>
          <w:b/>
        </w:rPr>
        <w:t>2021-09-13_distance_Antennas_-2.464e-06_some_text_supplied_by_the_user</w:t>
      </w:r>
      <w:r>
        <w:rPr>
          <w:b/>
        </w:rPr>
        <w:t>_current</w:t>
      </w:r>
      <w:r w:rsidRPr="000905D6">
        <w:rPr>
          <w:b/>
        </w:rPr>
        <w:t>.csv</w:t>
      </w:r>
    </w:p>
    <w:p w:rsidR="00C159BB" w:rsidRDefault="00C159BB" w:rsidP="00C159BB">
      <w:pPr>
        <w:rPr>
          <w:b/>
        </w:rPr>
      </w:pPr>
      <w:r w:rsidRPr="000905D6">
        <w:rPr>
          <w:b/>
        </w:rPr>
        <w:t>2021-09-13_distance_Antennas_-2.464e-06_some_text_supplied_by_the_user</w:t>
      </w:r>
      <w:r>
        <w:rPr>
          <w:b/>
        </w:rPr>
        <w:t>_impedance</w:t>
      </w:r>
      <w:r w:rsidRPr="000905D6">
        <w:rPr>
          <w:b/>
        </w:rPr>
        <w:t>.csv</w:t>
      </w:r>
    </w:p>
    <w:p w:rsidR="00C159BB" w:rsidRDefault="00C159BB" w:rsidP="00C159BB">
      <w:pPr>
        <w:rPr>
          <w:b/>
        </w:rPr>
      </w:pPr>
      <w:r w:rsidRPr="000905D6">
        <w:rPr>
          <w:b/>
        </w:rPr>
        <w:t>2021-09-13_distance_Antennas_-2.464e-06_some_text_supplied_by_the_user</w:t>
      </w:r>
      <w:r>
        <w:rPr>
          <w:b/>
        </w:rPr>
        <w:t>_vars</w:t>
      </w:r>
      <w:r w:rsidRPr="000905D6">
        <w:rPr>
          <w:b/>
        </w:rPr>
        <w:t>.</w:t>
      </w:r>
      <w:r>
        <w:rPr>
          <w:b/>
        </w:rPr>
        <w:t>txt</w:t>
      </w:r>
    </w:p>
    <w:p w:rsidR="00913595" w:rsidRDefault="00913595" w:rsidP="00C159BB">
      <w:pPr>
        <w:rPr>
          <w:b/>
        </w:rPr>
      </w:pPr>
    </w:p>
    <w:p w:rsidR="00913595" w:rsidRPr="00913595" w:rsidRDefault="00913595" w:rsidP="00C159BB">
      <w:pPr>
        <w:rPr>
          <w:b/>
          <w:u w:val="single"/>
        </w:rPr>
      </w:pPr>
      <w:r w:rsidRPr="00913595">
        <w:rPr>
          <w:b/>
          <w:u w:val="single"/>
        </w:rPr>
        <w:t>Format of the data files</w:t>
      </w:r>
    </w:p>
    <w:p w:rsidR="00913595" w:rsidRDefault="00913595" w:rsidP="00C159BB">
      <w:r>
        <w:t xml:space="preserve">All </w:t>
      </w:r>
      <w:r w:rsidRPr="00913595">
        <w:rPr>
          <w:b/>
        </w:rPr>
        <w:t>.csv</w:t>
      </w:r>
      <w:r>
        <w:t xml:space="preserve"> have column headers which help to identify what is saved in the column. However, let us be explicit here.</w:t>
      </w:r>
    </w:p>
    <w:p w:rsidR="00913595" w:rsidRPr="00913595" w:rsidRDefault="00913595" w:rsidP="00C159BB">
      <w:pPr>
        <w:rPr>
          <w:u w:val="single"/>
        </w:rPr>
      </w:pPr>
      <w:r w:rsidRPr="00913595">
        <w:rPr>
          <w:b/>
          <w:u w:val="single"/>
        </w:rPr>
        <w:t>.csv</w:t>
      </w:r>
      <w:r w:rsidRPr="00913595">
        <w:rPr>
          <w:u w:val="single"/>
        </w:rPr>
        <w:t xml:space="preserve"> </w:t>
      </w:r>
    </w:p>
    <w:p w:rsidR="00913595" w:rsidRDefault="00913595" w:rsidP="00C159BB">
      <w:r>
        <w:t xml:space="preserve">Let us first consider the main file, which does not have an extra identifier and is simply ending in </w:t>
      </w:r>
      <w:r>
        <w:rPr>
          <w:b/>
        </w:rPr>
        <w:t xml:space="preserve">.csv. </w:t>
      </w:r>
      <w:r>
        <w:t xml:space="preserve">This file contains </w:t>
      </w:r>
      <w:r w:rsidRPr="00913595">
        <w:rPr>
          <w:b/>
        </w:rPr>
        <w:t>50</w:t>
      </w:r>
      <w:r>
        <w:t xml:space="preserve"> columns. </w:t>
      </w:r>
    </w:p>
    <w:p w:rsidR="00913595" w:rsidRPr="00913595" w:rsidRDefault="00913595" w:rsidP="00913595">
      <w:pPr>
        <w:pStyle w:val="ListParagraph"/>
        <w:numPr>
          <w:ilvl w:val="0"/>
          <w:numId w:val="2"/>
        </w:numPr>
        <w:rPr>
          <w:b/>
        </w:rPr>
      </w:pPr>
      <w:r>
        <w:t>The frequencies for which the numerical calculations were performed</w:t>
      </w:r>
    </w:p>
    <w:p w:rsidR="00913595" w:rsidRDefault="00913595" w:rsidP="00913595">
      <w:pPr>
        <w:ind w:left="360"/>
        <w:rPr>
          <w:rFonts w:eastAsiaTheme="minorEastAsia"/>
        </w:rPr>
      </w:pPr>
      <w:r>
        <w:rPr>
          <w:b/>
        </w:rPr>
        <w:t xml:space="preserve">2-5. </w:t>
      </w:r>
      <m:oMath>
        <m:sSub>
          <m:sSubPr>
            <m:ctrlPr>
              <w:ins w:id="5" w:author="Charles Weiss" w:date="2022-05-24T20:25:00Z">
                <w:rPr>
                  <w:rFonts w:ascii="Cambria Math" w:hAnsi="Cambria Math"/>
                  <w:i/>
                </w:rPr>
              </w:ins>
            </m:ctrlPr>
          </m:sSubPr>
          <m:e>
            <m:r>
              <w:rPr>
                <w:rFonts w:ascii="Cambria Math" w:hAnsi="Cambria Math"/>
              </w:rPr>
              <m:t>S</m:t>
            </m:r>
          </m:e>
          <m:sub>
            <m:r>
              <w:rPr>
                <w:rFonts w:ascii="Cambria Math" w:hAnsi="Cambria Math"/>
              </w:rPr>
              <m:t>11</m:t>
            </m:r>
          </m:sub>
        </m:sSub>
      </m:oMath>
      <w:r>
        <w:rPr>
          <w:rFonts w:eastAsiaTheme="minorEastAsia"/>
        </w:rPr>
        <w:t xml:space="preserve"> parameter (Real, Imaginary, Amplitude, Phase).</w:t>
      </w:r>
      <w:r w:rsidR="004C0367">
        <w:rPr>
          <w:rFonts w:eastAsiaTheme="minorEastAsia"/>
        </w:rPr>
        <w:t xml:space="preserve"> The reflection S coefficient</w:t>
      </w:r>
    </w:p>
    <w:p w:rsidR="004C0367" w:rsidRDefault="00913595" w:rsidP="004C0367">
      <w:pPr>
        <w:ind w:left="360"/>
        <w:rPr>
          <w:rFonts w:eastAsiaTheme="minorEastAsia"/>
        </w:rPr>
      </w:pPr>
      <w:r w:rsidRPr="00913595">
        <w:rPr>
          <w:b/>
        </w:rPr>
        <w:t>6-9</w:t>
      </w:r>
      <w:r>
        <w:t xml:space="preserve">. </w:t>
      </w:r>
      <m:oMath>
        <m:sSub>
          <m:sSubPr>
            <m:ctrlPr>
              <w:ins w:id="6" w:author="Charles Weiss" w:date="2022-05-24T20:25:00Z">
                <w:rPr>
                  <w:rFonts w:ascii="Cambria Math" w:hAnsi="Cambria Math"/>
                  <w:i/>
                </w:rPr>
              </w:ins>
            </m:ctrlPr>
          </m:sSubPr>
          <m:e>
            <m:r>
              <w:rPr>
                <w:rFonts w:ascii="Cambria Math" w:hAnsi="Cambria Math"/>
              </w:rPr>
              <m:t>E</m:t>
            </m:r>
          </m:e>
          <m:sub>
            <m:r>
              <w:rPr>
                <w:rFonts w:ascii="Cambria Math" w:hAnsi="Cambria Math"/>
              </w:rPr>
              <m:t>0</m:t>
            </m:r>
          </m:sub>
        </m:sSub>
      </m:oMath>
      <w:r w:rsidR="004C0367">
        <w:rPr>
          <w:rFonts w:eastAsiaTheme="minorEastAsia"/>
        </w:rPr>
        <w:t xml:space="preserve"> “…”. The averaged electric field across the signal strip of the CPL antenna</w:t>
      </w:r>
    </w:p>
    <w:p w:rsidR="00913595" w:rsidRDefault="00913595" w:rsidP="00913595">
      <w:pPr>
        <w:ind w:left="360"/>
        <w:rPr>
          <w:rFonts w:eastAsiaTheme="minorEastAsia"/>
        </w:rPr>
      </w:pPr>
      <w:r>
        <w:rPr>
          <w:b/>
        </w:rPr>
        <w:t xml:space="preserve">10-13. </w:t>
      </w:r>
      <m:oMath>
        <m:sSub>
          <m:sSubPr>
            <m:ctrlPr>
              <w:ins w:id="7" w:author="Charles Weiss" w:date="2022-05-24T20:25:00Z">
                <w:rPr>
                  <w:rFonts w:ascii="Cambria Math" w:hAnsi="Cambria Math"/>
                  <w:i/>
                </w:rPr>
              </w:ins>
            </m:ctrlPr>
          </m:sSubPr>
          <m:e>
            <m:r>
              <w:rPr>
                <w:rFonts w:ascii="Cambria Math" w:hAnsi="Cambria Math"/>
              </w:rPr>
              <m:t>E</m:t>
            </m:r>
          </m:e>
          <m:sub>
            <m:r>
              <w:rPr>
                <w:rFonts w:ascii="Cambria Math" w:hAnsi="Cambria Math"/>
              </w:rPr>
              <m:t>1</m:t>
            </m:r>
          </m:sub>
        </m:sSub>
      </m:oMath>
      <w:r>
        <w:rPr>
          <w:rFonts w:eastAsiaTheme="minorEastAsia"/>
        </w:rPr>
        <w:t xml:space="preserve"> </w:t>
      </w:r>
      <w:r w:rsidR="004C0367">
        <w:rPr>
          <w:rFonts w:eastAsiaTheme="minorEastAsia"/>
        </w:rPr>
        <w:t xml:space="preserve">“…”. The averaged electric field across the </w:t>
      </w:r>
      <w:r w:rsidR="008B4F9F">
        <w:rPr>
          <w:rFonts w:eastAsiaTheme="minorEastAsia"/>
        </w:rPr>
        <w:t>first ground strip of the CPL antenna</w:t>
      </w:r>
    </w:p>
    <w:p w:rsidR="00913595" w:rsidRDefault="00913595" w:rsidP="00913595">
      <w:pPr>
        <w:ind w:left="360"/>
        <w:rPr>
          <w:rFonts w:eastAsiaTheme="minorEastAsia"/>
        </w:rPr>
      </w:pPr>
      <w:r>
        <w:rPr>
          <w:b/>
        </w:rPr>
        <w:t xml:space="preserve">14-17. </w:t>
      </w:r>
      <m:oMath>
        <m:sSub>
          <m:sSubPr>
            <m:ctrlPr>
              <w:ins w:id="8" w:author="Charles Weiss" w:date="2022-05-24T20:25:00Z">
                <w:rPr>
                  <w:rFonts w:ascii="Cambria Math" w:hAnsi="Cambria Math"/>
                  <w:i/>
                </w:rPr>
              </w:ins>
            </m:ctrlPr>
          </m:sSubPr>
          <m:e>
            <m:r>
              <w:rPr>
                <w:rFonts w:ascii="Cambria Math" w:hAnsi="Cambria Math"/>
              </w:rPr>
              <m:t>E</m:t>
            </m:r>
          </m:e>
          <m:sub>
            <m:r>
              <w:rPr>
                <w:rFonts w:ascii="Cambria Math" w:hAnsi="Cambria Math"/>
              </w:rPr>
              <m:t>2</m:t>
            </m:r>
          </m:sub>
        </m:sSub>
      </m:oMath>
      <w:r>
        <w:rPr>
          <w:rFonts w:eastAsiaTheme="minorEastAsia"/>
        </w:rPr>
        <w:t xml:space="preserve"> </w:t>
      </w:r>
      <w:r w:rsidR="004C0367">
        <w:rPr>
          <w:rFonts w:eastAsiaTheme="minorEastAsia"/>
        </w:rPr>
        <w:t>“…”</w:t>
      </w:r>
      <w:r w:rsidR="008B4F9F">
        <w:rPr>
          <w:rFonts w:eastAsiaTheme="minorEastAsia"/>
        </w:rPr>
        <w:t xml:space="preserve"> The averaged electric field across the second ground strip of the CPL antenna</w:t>
      </w:r>
    </w:p>
    <w:p w:rsidR="0085625F" w:rsidRDefault="0085625F" w:rsidP="00913595">
      <w:pPr>
        <w:ind w:left="360"/>
        <w:rPr>
          <w:rFonts w:eastAsiaTheme="minorEastAsia"/>
        </w:rPr>
      </w:pPr>
      <w:r>
        <w:rPr>
          <w:b/>
        </w:rPr>
        <w:t xml:space="preserve">18-21. </w:t>
      </w:r>
      <m:oMath>
        <m:sSub>
          <m:sSubPr>
            <m:ctrlPr>
              <w:ins w:id="9" w:author="Charles Weiss" w:date="2022-05-24T20:25:00Z">
                <w:rPr>
                  <w:rFonts w:ascii="Cambria Math" w:hAnsi="Cambria Math"/>
                  <w:i/>
                </w:rPr>
              </w:ins>
            </m:ctrlPr>
          </m:sSubPr>
          <m:e>
            <m:r>
              <w:rPr>
                <w:rFonts w:ascii="Cambria Math" w:hAnsi="Cambria Math"/>
              </w:rPr>
              <m:t>I</m:t>
            </m:r>
          </m:e>
          <m:sub>
            <m:r>
              <w:rPr>
                <w:rFonts w:ascii="Cambria Math" w:hAnsi="Cambria Math"/>
              </w:rPr>
              <m:t>0</m:t>
            </m:r>
          </m:sub>
        </m:sSub>
      </m:oMath>
      <w:r>
        <w:rPr>
          <w:rFonts w:eastAsiaTheme="minorEastAsia"/>
        </w:rPr>
        <w:t xml:space="preserve"> “</w:t>
      </w:r>
      <w:r w:rsidR="004C0367">
        <w:rPr>
          <w:rFonts w:eastAsiaTheme="minorEastAsia"/>
        </w:rPr>
        <w:t>…</w:t>
      </w:r>
      <w:r>
        <w:rPr>
          <w:rFonts w:eastAsiaTheme="minorEastAsia"/>
        </w:rPr>
        <w:t>“</w:t>
      </w:r>
      <w:r w:rsidR="008B4F9F">
        <w:rPr>
          <w:rFonts w:eastAsiaTheme="minorEastAsia"/>
        </w:rPr>
        <w:t>. The averaged current across the signal strip of the CPL antenna??</w:t>
      </w:r>
    </w:p>
    <w:p w:rsidR="001D3932" w:rsidRDefault="004C0367" w:rsidP="00913595">
      <w:pPr>
        <w:ind w:left="360"/>
        <w:rPr>
          <w:rFonts w:eastAsiaTheme="minorEastAsia"/>
        </w:rPr>
      </w:pPr>
      <w:r>
        <w:rPr>
          <w:b/>
        </w:rPr>
        <w:t>22-25</w:t>
      </w:r>
      <w:r w:rsidR="001D3932">
        <w:rPr>
          <w:b/>
        </w:rPr>
        <w:t xml:space="preserve">. </w:t>
      </w:r>
      <m:oMath>
        <m:sSub>
          <m:sSubPr>
            <m:ctrlPr>
              <w:ins w:id="10" w:author="Charles Weiss" w:date="2022-05-24T20:25:00Z">
                <w:rPr>
                  <w:rFonts w:ascii="Cambria Math" w:hAnsi="Cambria Math"/>
                  <w:i/>
                </w:rPr>
              </w:ins>
            </m:ctrlPr>
          </m:sSubPr>
          <m:e>
            <m:r>
              <w:rPr>
                <w:rFonts w:ascii="Cambria Math" w:hAnsi="Cambria Math"/>
              </w:rPr>
              <m:t>I</m:t>
            </m:r>
          </m:e>
          <m:sub>
            <m:r>
              <w:rPr>
                <w:rFonts w:ascii="Cambria Math" w:hAnsi="Cambria Math"/>
              </w:rPr>
              <m:t>1</m:t>
            </m:r>
          </m:sub>
        </m:sSub>
      </m:oMath>
      <w:r>
        <w:rPr>
          <w:rFonts w:eastAsiaTheme="minorEastAsia"/>
        </w:rPr>
        <w:t xml:space="preserve"> “…“</w:t>
      </w:r>
      <w:r w:rsidR="008B4F9F">
        <w:rPr>
          <w:rFonts w:eastAsiaTheme="minorEastAsia"/>
        </w:rPr>
        <w:t>. The averaged current across the first ground strip of the CPL antenna?</w:t>
      </w:r>
    </w:p>
    <w:p w:rsidR="004C0367" w:rsidRDefault="004C0367" w:rsidP="00913595">
      <w:pPr>
        <w:ind w:left="360"/>
        <w:rPr>
          <w:rFonts w:eastAsiaTheme="minorEastAsia"/>
        </w:rPr>
      </w:pPr>
      <w:r>
        <w:rPr>
          <w:b/>
        </w:rPr>
        <w:t xml:space="preserve">26-29. </w:t>
      </w:r>
      <m:oMath>
        <m:sSub>
          <m:sSubPr>
            <m:ctrlPr>
              <w:ins w:id="11" w:author="Charles Weiss" w:date="2022-05-24T20:25:00Z">
                <w:rPr>
                  <w:rFonts w:ascii="Cambria Math" w:hAnsi="Cambria Math"/>
                  <w:i/>
                </w:rPr>
              </w:ins>
            </m:ctrlPr>
          </m:sSubPr>
          <m:e>
            <m:r>
              <w:rPr>
                <w:rFonts w:ascii="Cambria Math" w:hAnsi="Cambria Math"/>
              </w:rPr>
              <m:t>I</m:t>
            </m:r>
          </m:e>
          <m:sub>
            <m:r>
              <w:rPr>
                <w:rFonts w:ascii="Cambria Math" w:hAnsi="Cambria Math"/>
              </w:rPr>
              <m:t>2</m:t>
            </m:r>
          </m:sub>
        </m:sSub>
      </m:oMath>
      <w:r>
        <w:rPr>
          <w:rFonts w:eastAsiaTheme="minorEastAsia"/>
        </w:rPr>
        <w:t xml:space="preserve"> “…”</w:t>
      </w:r>
      <w:r w:rsidR="008B4F9F">
        <w:rPr>
          <w:rFonts w:eastAsiaTheme="minorEastAsia"/>
        </w:rPr>
        <w:t>. The averaged current across the second ground strip of the CPL antenna?</w:t>
      </w:r>
    </w:p>
    <w:p w:rsidR="004C0367" w:rsidRDefault="004C0367" w:rsidP="00913595">
      <w:pPr>
        <w:ind w:left="360"/>
        <w:rPr>
          <w:rFonts w:eastAsiaTheme="minorEastAsia"/>
        </w:rPr>
      </w:pPr>
      <w:r>
        <w:rPr>
          <w:b/>
        </w:rPr>
        <w:t xml:space="preserve">30-33. </w:t>
      </w:r>
      <m:oMath>
        <m:sSub>
          <m:sSubPr>
            <m:ctrlPr>
              <w:ins w:id="12" w:author="Charles Weiss" w:date="2022-05-24T20:25:00Z">
                <w:rPr>
                  <w:rFonts w:ascii="Cambria Math" w:hAnsi="Cambria Math"/>
                  <w:i/>
                </w:rPr>
              </w:ins>
            </m:ctrlPr>
          </m:sSubPr>
          <m:e>
            <m:r>
              <w:rPr>
                <w:rFonts w:ascii="Cambria Math" w:hAnsi="Cambria Math"/>
              </w:rPr>
              <m:t>S</m:t>
            </m:r>
          </m:e>
          <m:sub>
            <m:r>
              <w:rPr>
                <w:rFonts w:ascii="Cambria Math" w:hAnsi="Cambria Math"/>
              </w:rPr>
              <m:t>21</m:t>
            </m:r>
          </m:sub>
        </m:sSub>
      </m:oMath>
      <w:r>
        <w:rPr>
          <w:rFonts w:eastAsiaTheme="minorEastAsia"/>
        </w:rPr>
        <w:t xml:space="preserve"> “…”. The transmission S param</w:t>
      </w:r>
      <w:r w:rsidR="008B4F9F">
        <w:rPr>
          <w:rFonts w:eastAsiaTheme="minorEastAsia"/>
        </w:rPr>
        <w:t>e</w:t>
      </w:r>
      <w:r>
        <w:rPr>
          <w:rFonts w:eastAsiaTheme="minorEastAsia"/>
        </w:rPr>
        <w:t>ter</w:t>
      </w:r>
    </w:p>
    <w:p w:rsidR="00913595" w:rsidRDefault="004C0367" w:rsidP="004C0367">
      <w:pPr>
        <w:ind w:left="360"/>
        <w:rPr>
          <w:rFonts w:eastAsiaTheme="minorEastAsia"/>
        </w:rPr>
      </w:pPr>
      <w:r>
        <w:rPr>
          <w:b/>
        </w:rPr>
        <w:t xml:space="preserve">34-37. </w:t>
      </w:r>
      <m:oMath>
        <m:r>
          <w:rPr>
            <w:rFonts w:ascii="Cambria Math" w:hAnsi="Cambria Math"/>
          </w:rPr>
          <m:t>Z</m:t>
        </m:r>
        <m:sSub>
          <m:sSubPr>
            <m:ctrlPr>
              <w:ins w:id="13" w:author="Charles Weiss" w:date="2022-05-24T20:25:00Z">
                <w:rPr>
                  <w:rFonts w:ascii="Cambria Math" w:hAnsi="Cambria Math"/>
                  <w:i/>
                </w:rPr>
              </w:ins>
            </m:ctrlPr>
          </m:sSubPr>
          <m:e>
            <m:r>
              <w:rPr>
                <w:rFonts w:ascii="Cambria Math" w:hAnsi="Cambria Math"/>
              </w:rPr>
              <m:t>L</m:t>
            </m:r>
          </m:e>
          <m:sub>
            <m:r>
              <w:rPr>
                <w:rFonts w:ascii="Cambria Math" w:hAnsi="Cambria Math"/>
              </w:rPr>
              <m:t>1</m:t>
            </m:r>
          </m:sub>
        </m:sSub>
        <m:r>
          <w:rPr>
            <w:rFonts w:ascii="Cambria Math" w:hAnsi="Cambria Math"/>
          </w:rPr>
          <m:t xml:space="preserve"> </m:t>
        </m:r>
      </m:oMath>
      <w:r>
        <w:rPr>
          <w:rFonts w:eastAsiaTheme="minorEastAsia"/>
        </w:rPr>
        <w:t>“…”</w:t>
      </w:r>
      <w:r w:rsidR="008B4F9F">
        <w:rPr>
          <w:rFonts w:eastAsiaTheme="minorEastAsia"/>
        </w:rPr>
        <w:t>. The complex impedance of the first current loop consisting of the signal strip and the first ground strip.</w:t>
      </w:r>
    </w:p>
    <w:p w:rsidR="004C0367" w:rsidRDefault="004C0367" w:rsidP="004C0367">
      <w:pPr>
        <w:ind w:left="360"/>
        <w:rPr>
          <w:rFonts w:eastAsiaTheme="minorEastAsia"/>
        </w:rPr>
      </w:pPr>
      <w:r>
        <w:rPr>
          <w:b/>
        </w:rPr>
        <w:lastRenderedPageBreak/>
        <w:t xml:space="preserve">38-41. </w:t>
      </w:r>
      <m:oMath>
        <m:r>
          <w:rPr>
            <w:rFonts w:ascii="Cambria Math" w:hAnsi="Cambria Math"/>
          </w:rPr>
          <m:t>Z</m:t>
        </m:r>
        <m:sSub>
          <m:sSubPr>
            <m:ctrlPr>
              <w:ins w:id="14" w:author="Charles Weiss" w:date="2022-05-24T20:25:00Z">
                <w:rPr>
                  <w:rFonts w:ascii="Cambria Math" w:hAnsi="Cambria Math"/>
                  <w:i/>
                </w:rPr>
              </w:ins>
            </m:ctrlPr>
          </m:sSubPr>
          <m:e>
            <m:r>
              <w:rPr>
                <w:rFonts w:ascii="Cambria Math" w:hAnsi="Cambria Math"/>
              </w:rPr>
              <m:t>L</m:t>
            </m:r>
          </m:e>
          <m:sub>
            <m:r>
              <w:rPr>
                <w:rFonts w:ascii="Cambria Math" w:hAnsi="Cambria Math"/>
              </w:rPr>
              <m:t>2</m:t>
            </m:r>
          </m:sub>
        </m:sSub>
      </m:oMath>
      <w:r>
        <w:rPr>
          <w:rFonts w:eastAsiaTheme="minorEastAsia"/>
        </w:rPr>
        <w:t xml:space="preserve"> “…”</w:t>
      </w:r>
      <w:r w:rsidR="008B4F9F">
        <w:rPr>
          <w:rFonts w:eastAsiaTheme="minorEastAsia"/>
        </w:rPr>
        <w:t>. The complex impedance of the second current loop consisting of the signal strip and the second ground strip.</w:t>
      </w:r>
    </w:p>
    <w:p w:rsidR="004C0367" w:rsidRDefault="004C0367" w:rsidP="004C0367">
      <w:pPr>
        <w:ind w:left="360"/>
        <w:rPr>
          <w:rFonts w:eastAsiaTheme="minorEastAsia"/>
        </w:rPr>
      </w:pPr>
      <w:r>
        <w:rPr>
          <w:b/>
        </w:rPr>
        <w:t xml:space="preserve">42-45. </w:t>
      </w:r>
      <m:oMath>
        <m:r>
          <w:rPr>
            <w:rFonts w:ascii="Cambria Math" w:hAnsi="Cambria Math"/>
          </w:rPr>
          <m:t>J</m:t>
        </m:r>
        <m:sSub>
          <m:sSubPr>
            <m:ctrlPr>
              <w:ins w:id="15" w:author="Charles Weiss" w:date="2022-05-24T20:25:00Z">
                <w:rPr>
                  <w:rFonts w:ascii="Cambria Math" w:hAnsi="Cambria Math"/>
                  <w:i/>
                </w:rPr>
              </w:ins>
            </m:ctrlPr>
          </m:sSubPr>
          <m:e>
            <m:r>
              <w:rPr>
                <w:rFonts w:ascii="Cambria Math" w:hAnsi="Cambria Math"/>
              </w:rPr>
              <m:t>4</m:t>
            </m:r>
          </m:e>
          <m:sub>
            <m:r>
              <w:rPr>
                <w:rFonts w:ascii="Cambria Math" w:hAnsi="Cambria Math"/>
              </w:rPr>
              <m:t>average</m:t>
            </m:r>
          </m:sub>
        </m:sSub>
      </m:oMath>
      <w:r>
        <w:rPr>
          <w:rFonts w:eastAsiaTheme="minorEastAsia"/>
        </w:rPr>
        <w:t xml:space="preserve"> “…”</w:t>
      </w:r>
      <w:proofErr w:type="gramStart"/>
      <w:r w:rsidR="008B4F9F">
        <w:rPr>
          <w:rFonts w:eastAsiaTheme="minorEastAsia"/>
        </w:rPr>
        <w:t xml:space="preserve">. </w:t>
      </w:r>
      <w:r w:rsidR="008B4F9F" w:rsidRPr="008B4F9F">
        <w:rPr>
          <w:rFonts w:eastAsiaTheme="minorEastAsia"/>
          <w:highlight w:val="yellow"/>
        </w:rPr>
        <w:t>???</w:t>
      </w:r>
      <w:proofErr w:type="gramEnd"/>
    </w:p>
    <w:p w:rsidR="004C0367" w:rsidRDefault="004C0367" w:rsidP="004C0367">
      <w:pPr>
        <w:ind w:left="360"/>
        <w:rPr>
          <w:rFonts w:eastAsiaTheme="minorEastAsia"/>
        </w:rPr>
      </w:pPr>
      <w:r>
        <w:rPr>
          <w:b/>
        </w:rPr>
        <w:t xml:space="preserve">46-49. </w:t>
      </w:r>
      <m:oMath>
        <m:r>
          <w:rPr>
            <w:rFonts w:ascii="Cambria Math" w:hAnsi="Cambria Math"/>
          </w:rPr>
          <m:t>I</m:t>
        </m:r>
        <m:sSub>
          <m:sSubPr>
            <m:ctrlPr>
              <w:ins w:id="16" w:author="Charles Weiss" w:date="2022-05-24T20:25:00Z">
                <w:rPr>
                  <w:rFonts w:ascii="Cambria Math" w:hAnsi="Cambria Math"/>
                  <w:i/>
                </w:rPr>
              </w:ins>
            </m:ctrlPr>
          </m:sSubPr>
          <m:e>
            <m:r>
              <w:rPr>
                <w:rFonts w:ascii="Cambria Math" w:hAnsi="Cambria Math"/>
              </w:rPr>
              <m:t>c</m:t>
            </m:r>
          </m:e>
          <m:sub>
            <m:r>
              <w:rPr>
                <w:rFonts w:ascii="Cambria Math" w:hAnsi="Cambria Math"/>
              </w:rPr>
              <m:t>average</m:t>
            </m:r>
          </m:sub>
        </m:sSub>
      </m:oMath>
      <w:r>
        <w:rPr>
          <w:rFonts w:eastAsiaTheme="minorEastAsia"/>
        </w:rPr>
        <w:t xml:space="preserve"> “…”</w:t>
      </w:r>
    </w:p>
    <w:p w:rsidR="004C0367" w:rsidRDefault="004C0367" w:rsidP="004C0367">
      <w:pPr>
        <w:ind w:left="360"/>
        <w:rPr>
          <w:rFonts w:eastAsiaTheme="minorEastAsia"/>
        </w:rPr>
      </w:pPr>
      <w:r>
        <w:rPr>
          <w:b/>
        </w:rPr>
        <w:t xml:space="preserve">50. </w:t>
      </w:r>
      <m:oMath>
        <m:r>
          <w:rPr>
            <w:rFonts w:ascii="Cambria Math" w:hAnsi="Cambria Math"/>
          </w:rPr>
          <m:t xml:space="preserve">Unwrapped Phase of </m:t>
        </m:r>
        <m:sSub>
          <m:sSubPr>
            <m:ctrlPr>
              <w:ins w:id="17" w:author="Charles Weiss" w:date="2022-05-24T20:25:00Z">
                <w:rPr>
                  <w:rFonts w:ascii="Cambria Math" w:hAnsi="Cambria Math"/>
                  <w:i/>
                </w:rPr>
              </w:ins>
            </m:ctrlPr>
          </m:sSubPr>
          <m:e>
            <m:r>
              <w:rPr>
                <w:rFonts w:ascii="Cambria Math" w:hAnsi="Cambria Math"/>
              </w:rPr>
              <m:t>S</m:t>
            </m:r>
          </m:e>
          <m:sub>
            <m:r>
              <w:rPr>
                <w:rFonts w:ascii="Cambria Math" w:hAnsi="Cambria Math"/>
              </w:rPr>
              <m:t>21</m:t>
            </m:r>
          </m:sub>
        </m:sSub>
      </m:oMath>
    </w:p>
    <w:p w:rsidR="008B4F9F" w:rsidRDefault="008B4F9F" w:rsidP="004C0367">
      <w:pPr>
        <w:ind w:left="360"/>
        <w:rPr>
          <w:rFonts w:eastAsiaTheme="minorEastAsia"/>
        </w:rPr>
      </w:pPr>
    </w:p>
    <w:p w:rsidR="008B4F9F" w:rsidRPr="008B4F9F" w:rsidRDefault="008B4F9F" w:rsidP="008B4F9F">
      <w:pPr>
        <w:rPr>
          <w:rFonts w:eastAsiaTheme="minorEastAsia"/>
          <w:b/>
          <w:u w:val="single"/>
        </w:rPr>
      </w:pPr>
      <w:r w:rsidRPr="008B4F9F">
        <w:rPr>
          <w:rFonts w:eastAsiaTheme="minorEastAsia"/>
          <w:b/>
          <w:u w:val="single"/>
        </w:rPr>
        <w:t>_current.csv</w:t>
      </w:r>
    </w:p>
    <w:p w:rsidR="00453505" w:rsidRDefault="008B4F9F" w:rsidP="00453505">
      <w:pPr>
        <w:jc w:val="both"/>
      </w:pPr>
      <w:r>
        <w:t xml:space="preserve">Let us now discuss the format of the file ending with _current.csv. This file saves the current </w:t>
      </w:r>
      <w:r w:rsidR="00C309AD">
        <w:t>distribution</w:t>
      </w:r>
      <w:r>
        <w:t xml:space="preserve"> </w:t>
      </w:r>
      <w:r w:rsidR="00C309AD">
        <w:t xml:space="preserve">across the three CPL strips as a function of the microwave driving frequency. The first column of the file contains the frequencies that were simulated. All other columns store the current density for each mesh point. Note, we store the real, imaginary, amplitude, and phase of the current distribution for each mesh point across our strips. Thus, the total number of columns will be </w:t>
      </w:r>
      <w:r w:rsidR="00C309AD">
        <w:rPr>
          <w:b/>
        </w:rPr>
        <w:t>4</w:t>
      </w:r>
      <m:oMath>
        <m:r>
          <m:rPr>
            <m:sty m:val="bi"/>
          </m:rPr>
          <w:rPr>
            <w:rFonts w:ascii="Cambria Math" w:hAnsi="Cambria Math"/>
          </w:rPr>
          <m:t>×pts_total+1</m:t>
        </m:r>
      </m:oMath>
      <w:r w:rsidR="00C309AD">
        <w:rPr>
          <w:rFonts w:eastAsiaTheme="minorEastAsia"/>
          <w:b/>
        </w:rPr>
        <w:t xml:space="preserve">, </w:t>
      </w:r>
      <w:r w:rsidR="00C309AD">
        <w:rPr>
          <w:rFonts w:eastAsiaTheme="minorEastAsia"/>
        </w:rPr>
        <w:t xml:space="preserve">where </w:t>
      </w:r>
      <w:proofErr w:type="spellStart"/>
      <w:r w:rsidR="00C309AD" w:rsidRPr="00C309AD">
        <w:rPr>
          <w:rFonts w:eastAsiaTheme="minorEastAsia"/>
          <w:b/>
          <w:i/>
        </w:rPr>
        <w:t>pts_total</w:t>
      </w:r>
      <w:proofErr w:type="spellEnd"/>
      <w:r w:rsidR="00C309AD">
        <w:rPr>
          <w:b/>
        </w:rPr>
        <w:t xml:space="preserve"> </w:t>
      </w:r>
      <w:r w:rsidR="00C309AD">
        <w:t xml:space="preserve">is the total number of mesh points as defined in point </w:t>
      </w:r>
      <w:r w:rsidR="00C309AD" w:rsidRPr="00C309AD">
        <w:rPr>
          <w:b/>
        </w:rPr>
        <w:t>6</w:t>
      </w:r>
      <w:r w:rsidR="00C309AD">
        <w:rPr>
          <w:b/>
        </w:rPr>
        <w:t xml:space="preserve"> </w:t>
      </w:r>
      <w:r w:rsidR="00C309AD" w:rsidRPr="00C309AD">
        <w:t>above</w:t>
      </w:r>
      <w:r w:rsidR="00C309AD">
        <w:t>.</w:t>
      </w:r>
      <w:r w:rsidR="00453505">
        <w:t xml:space="preserve"> Thus, the first </w:t>
      </w:r>
      <m:oMath>
        <m:r>
          <m:rPr>
            <m:sty m:val="bi"/>
          </m:rPr>
          <w:rPr>
            <w:rFonts w:ascii="Cambria Math" w:hAnsi="Cambria Math"/>
          </w:rPr>
          <m:t>pts_total</m:t>
        </m:r>
      </m:oMath>
      <w:r w:rsidR="00453505">
        <w:rPr>
          <w:b/>
        </w:rPr>
        <w:t xml:space="preserve"> </w:t>
      </w:r>
      <w:r w:rsidR="00453505">
        <w:t xml:space="preserve">number of columns after the first (frequency column) correspond to the real part of the current distribution. The </w:t>
      </w:r>
      <w:proofErr w:type="spellStart"/>
      <w:r w:rsidR="00453505" w:rsidRPr="00A15E9A">
        <w:rPr>
          <w:b/>
          <w:i/>
        </w:rPr>
        <w:t>pts_total</w:t>
      </w:r>
      <w:proofErr w:type="spellEnd"/>
      <w:r w:rsidR="00453505">
        <w:t xml:space="preserve"> number of columns after this c</w:t>
      </w:r>
      <w:r w:rsidR="00A15E9A">
        <w:t xml:space="preserve">orrespond to the imaginary part, followed by the amplitude and finally the phase. Note, the gaps between the signal strip and ground strips is not included in the mesh steps, and would need to be added manually if desired. </w:t>
      </w:r>
    </w:p>
    <w:p w:rsidR="007A6700" w:rsidRDefault="007A6700" w:rsidP="00453505">
      <w:pPr>
        <w:jc w:val="both"/>
      </w:pPr>
    </w:p>
    <w:p w:rsidR="007A6700" w:rsidRDefault="007A6700" w:rsidP="00453505">
      <w:pPr>
        <w:jc w:val="both"/>
        <w:rPr>
          <w:u w:val="single"/>
        </w:rPr>
      </w:pPr>
      <w:r>
        <w:rPr>
          <w:b/>
          <w:u w:val="single"/>
        </w:rPr>
        <w:t>_impedance.csv</w:t>
      </w:r>
    </w:p>
    <w:p w:rsidR="007A6700" w:rsidRDefault="007A6700" w:rsidP="00453505">
      <w:pPr>
        <w:jc w:val="both"/>
      </w:pPr>
      <w:r>
        <w:t xml:space="preserve">The </w:t>
      </w:r>
      <w:r w:rsidRPr="007A6700">
        <w:rPr>
          <w:b/>
        </w:rPr>
        <w:t>_impedance.csv</w:t>
      </w:r>
      <w:r>
        <w:t xml:space="preserve"> stores the values of the impedance matrix of the CPL antennas. In total there should be </w:t>
      </w:r>
      <w:r w:rsidRPr="007A6700">
        <w:rPr>
          <w:b/>
        </w:rPr>
        <w:t>37</w:t>
      </w:r>
      <w:r>
        <w:t xml:space="preserve"> columns. The first column stores the frequencies of the simulation. All other columns store mutual and </w:t>
      </w:r>
      <w:proofErr w:type="spellStart"/>
      <w:r>
        <w:t>self impedances</w:t>
      </w:r>
      <w:proofErr w:type="spellEnd"/>
      <w:r>
        <w:t xml:space="preserve"> and should be labelled accordingly, but we will discuss them again here. </w:t>
      </w:r>
    </w:p>
    <w:p w:rsidR="007A6700" w:rsidRDefault="007A6700" w:rsidP="007A6700">
      <w:pPr>
        <w:pStyle w:val="ListParagraph"/>
        <w:numPr>
          <w:ilvl w:val="0"/>
          <w:numId w:val="4"/>
        </w:numPr>
        <w:jc w:val="both"/>
      </w:pPr>
      <w:r>
        <w:t>Frequencies</w:t>
      </w:r>
    </w:p>
    <w:p w:rsidR="007A6700" w:rsidRDefault="007A6700" w:rsidP="007A6700">
      <w:pPr>
        <w:pStyle w:val="ListParagraph"/>
        <w:ind w:left="360"/>
        <w:jc w:val="both"/>
        <w:rPr>
          <w:rFonts w:eastAsiaTheme="minorEastAsia"/>
        </w:rPr>
      </w:pPr>
      <w:r w:rsidRPr="007A6700">
        <w:rPr>
          <w:b/>
        </w:rPr>
        <w:t>2-5.</w:t>
      </w:r>
      <w:r>
        <w:t xml:space="preserve"> </w:t>
      </w:r>
      <m:oMath>
        <m:sSub>
          <m:sSubPr>
            <m:ctrlPr>
              <w:ins w:id="18" w:author="Charles Weiss" w:date="2022-05-24T20:25:00Z">
                <w:rPr>
                  <w:rFonts w:ascii="Cambria Math" w:hAnsi="Cambria Math"/>
                  <w:i/>
                </w:rPr>
              </w:ins>
            </m:ctrlPr>
          </m:sSubPr>
          <m:e>
            <m:r>
              <w:rPr>
                <w:rFonts w:ascii="Cambria Math" w:hAnsi="Cambria Math"/>
              </w:rPr>
              <m:t>Z</m:t>
            </m:r>
          </m:e>
          <m:sub>
            <m:r>
              <w:rPr>
                <w:rFonts w:ascii="Cambria Math" w:hAnsi="Cambria Math"/>
              </w:rPr>
              <m:t>11</m:t>
            </m:r>
          </m:sub>
        </m:sSub>
      </m:oMath>
      <w:r>
        <w:rPr>
          <w:rFonts w:eastAsiaTheme="minorEastAsia"/>
        </w:rPr>
        <w:t xml:space="preserve">  (real, imaginary, amplitude, phase)</w:t>
      </w:r>
    </w:p>
    <w:p w:rsidR="007A6700" w:rsidRDefault="007A6700" w:rsidP="007A6700">
      <w:pPr>
        <w:pStyle w:val="ListParagraph"/>
        <w:ind w:left="360"/>
        <w:jc w:val="both"/>
        <w:rPr>
          <w:rFonts w:eastAsiaTheme="minorEastAsia"/>
        </w:rPr>
      </w:pPr>
      <w:r>
        <w:rPr>
          <w:b/>
        </w:rPr>
        <w:t xml:space="preserve">6-9. </w:t>
      </w:r>
      <m:oMath>
        <m:sSub>
          <m:sSubPr>
            <m:ctrlPr>
              <w:ins w:id="19" w:author="Charles Weiss" w:date="2022-05-24T20:25:00Z">
                <w:rPr>
                  <w:rFonts w:ascii="Cambria Math" w:hAnsi="Cambria Math"/>
                  <w:i/>
                </w:rPr>
              </w:ins>
            </m:ctrlPr>
          </m:sSubPr>
          <m:e>
            <m:r>
              <w:rPr>
                <w:rFonts w:ascii="Cambria Math" w:hAnsi="Cambria Math"/>
              </w:rPr>
              <m:t>Z</m:t>
            </m:r>
          </m:e>
          <m:sub>
            <m:r>
              <w:rPr>
                <w:rFonts w:ascii="Cambria Math" w:hAnsi="Cambria Math"/>
              </w:rPr>
              <m:t>12</m:t>
            </m:r>
          </m:sub>
        </m:sSub>
      </m:oMath>
      <w:r>
        <w:rPr>
          <w:rFonts w:eastAsiaTheme="minorEastAsia"/>
        </w:rPr>
        <w:t xml:space="preserve"> “…“</w:t>
      </w:r>
    </w:p>
    <w:p w:rsidR="007A6700" w:rsidRDefault="007A6700" w:rsidP="007A6700">
      <w:pPr>
        <w:pStyle w:val="ListParagraph"/>
        <w:ind w:left="360"/>
        <w:jc w:val="both"/>
        <w:rPr>
          <w:rFonts w:eastAsiaTheme="minorEastAsia"/>
        </w:rPr>
      </w:pPr>
      <w:r w:rsidRPr="007A6700">
        <w:rPr>
          <w:b/>
        </w:rPr>
        <w:t>10-13</w:t>
      </w:r>
      <w:r>
        <w:t xml:space="preserve">. </w:t>
      </w:r>
      <m:oMath>
        <m:sSub>
          <m:sSubPr>
            <m:ctrlPr>
              <w:ins w:id="20" w:author="Charles Weiss" w:date="2022-05-24T20:25:00Z">
                <w:rPr>
                  <w:rFonts w:ascii="Cambria Math" w:hAnsi="Cambria Math"/>
                  <w:i/>
                </w:rPr>
              </w:ins>
            </m:ctrlPr>
          </m:sSubPr>
          <m:e>
            <m:r>
              <w:rPr>
                <w:rFonts w:ascii="Cambria Math" w:hAnsi="Cambria Math"/>
              </w:rPr>
              <m:t>Z</m:t>
            </m:r>
          </m:e>
          <m:sub>
            <m:r>
              <w:rPr>
                <w:rFonts w:ascii="Cambria Math" w:hAnsi="Cambria Math"/>
              </w:rPr>
              <m:t>13</m:t>
            </m:r>
          </m:sub>
        </m:sSub>
      </m:oMath>
      <w:r>
        <w:rPr>
          <w:rFonts w:eastAsiaTheme="minorEastAsia"/>
        </w:rPr>
        <w:t xml:space="preserve"> “…”</w:t>
      </w:r>
    </w:p>
    <w:p w:rsidR="007A6700" w:rsidRDefault="007A6700" w:rsidP="007A6700">
      <w:pPr>
        <w:pStyle w:val="ListParagraph"/>
        <w:ind w:left="360"/>
        <w:jc w:val="both"/>
        <w:rPr>
          <w:rFonts w:eastAsiaTheme="minorEastAsia"/>
        </w:rPr>
      </w:pPr>
      <w:r w:rsidRPr="007A6700">
        <w:rPr>
          <w:b/>
        </w:rPr>
        <w:t>14-17.</w:t>
      </w:r>
      <w:r>
        <w:t xml:space="preserve"> </w:t>
      </w:r>
      <m:oMath>
        <m:sSub>
          <m:sSubPr>
            <m:ctrlPr>
              <w:ins w:id="21" w:author="Charles Weiss" w:date="2022-05-24T20:25:00Z">
                <w:rPr>
                  <w:rFonts w:ascii="Cambria Math" w:hAnsi="Cambria Math"/>
                  <w:i/>
                </w:rPr>
              </w:ins>
            </m:ctrlPr>
          </m:sSubPr>
          <m:e>
            <m:r>
              <w:rPr>
                <w:rFonts w:ascii="Cambria Math" w:hAnsi="Cambria Math"/>
              </w:rPr>
              <m:t>Z</m:t>
            </m:r>
          </m:e>
          <m:sub>
            <m:r>
              <w:rPr>
                <w:rFonts w:ascii="Cambria Math" w:hAnsi="Cambria Math"/>
              </w:rPr>
              <m:t>21</m:t>
            </m:r>
          </m:sub>
        </m:sSub>
      </m:oMath>
      <w:r>
        <w:rPr>
          <w:rFonts w:eastAsiaTheme="minorEastAsia"/>
        </w:rPr>
        <w:t xml:space="preserve"> “…”</w:t>
      </w:r>
    </w:p>
    <w:p w:rsidR="007A6700" w:rsidRDefault="007A6700" w:rsidP="007A6700">
      <w:pPr>
        <w:pStyle w:val="ListParagraph"/>
        <w:ind w:left="360"/>
        <w:jc w:val="both"/>
        <w:rPr>
          <w:rFonts w:eastAsiaTheme="minorEastAsia"/>
        </w:rPr>
      </w:pPr>
      <w:r w:rsidRPr="007A6700">
        <w:rPr>
          <w:b/>
        </w:rPr>
        <w:t>18-21</w:t>
      </w:r>
      <w:r>
        <w:t xml:space="preserve">. </w:t>
      </w:r>
      <m:oMath>
        <m:sSub>
          <m:sSubPr>
            <m:ctrlPr>
              <w:ins w:id="22" w:author="Charles Weiss" w:date="2022-05-24T20:25:00Z">
                <w:rPr>
                  <w:rFonts w:ascii="Cambria Math" w:hAnsi="Cambria Math"/>
                  <w:i/>
                </w:rPr>
              </w:ins>
            </m:ctrlPr>
          </m:sSubPr>
          <m:e>
            <m:r>
              <w:rPr>
                <w:rFonts w:ascii="Cambria Math" w:hAnsi="Cambria Math"/>
              </w:rPr>
              <m:t>Z</m:t>
            </m:r>
          </m:e>
          <m:sub>
            <m:r>
              <w:rPr>
                <w:rFonts w:ascii="Cambria Math" w:hAnsi="Cambria Math"/>
              </w:rPr>
              <m:t>22</m:t>
            </m:r>
          </m:sub>
        </m:sSub>
      </m:oMath>
      <w:r>
        <w:rPr>
          <w:rFonts w:eastAsiaTheme="minorEastAsia"/>
        </w:rPr>
        <w:t xml:space="preserve"> “…”</w:t>
      </w:r>
    </w:p>
    <w:p w:rsidR="007A6700" w:rsidRDefault="007A6700" w:rsidP="007A6700">
      <w:pPr>
        <w:pStyle w:val="ListParagraph"/>
        <w:ind w:left="360"/>
        <w:jc w:val="both"/>
        <w:rPr>
          <w:rFonts w:eastAsiaTheme="minorEastAsia"/>
        </w:rPr>
      </w:pPr>
      <w:r w:rsidRPr="007A6700">
        <w:rPr>
          <w:b/>
        </w:rPr>
        <w:t>22-25</w:t>
      </w:r>
      <w:r>
        <w:t xml:space="preserve">. </w:t>
      </w:r>
      <m:oMath>
        <m:sSub>
          <m:sSubPr>
            <m:ctrlPr>
              <w:ins w:id="23" w:author="Charles Weiss" w:date="2022-05-24T20:25:00Z">
                <w:rPr>
                  <w:rFonts w:ascii="Cambria Math" w:hAnsi="Cambria Math"/>
                  <w:i/>
                </w:rPr>
              </w:ins>
            </m:ctrlPr>
          </m:sSubPr>
          <m:e>
            <m:r>
              <w:rPr>
                <w:rFonts w:ascii="Cambria Math" w:hAnsi="Cambria Math"/>
              </w:rPr>
              <m:t>Z</m:t>
            </m:r>
          </m:e>
          <m:sub>
            <m:r>
              <w:rPr>
                <w:rFonts w:ascii="Cambria Math" w:hAnsi="Cambria Math"/>
              </w:rPr>
              <m:t>23</m:t>
            </m:r>
          </m:sub>
        </m:sSub>
      </m:oMath>
      <w:r>
        <w:rPr>
          <w:rFonts w:eastAsiaTheme="minorEastAsia"/>
        </w:rPr>
        <w:t xml:space="preserve"> “…”</w:t>
      </w:r>
    </w:p>
    <w:p w:rsidR="007A6700" w:rsidRDefault="007A6700" w:rsidP="007A6700">
      <w:pPr>
        <w:pStyle w:val="ListParagraph"/>
        <w:ind w:left="360"/>
        <w:jc w:val="both"/>
        <w:rPr>
          <w:rFonts w:eastAsiaTheme="minorEastAsia"/>
        </w:rPr>
      </w:pPr>
      <w:r w:rsidRPr="007A6700">
        <w:rPr>
          <w:b/>
        </w:rPr>
        <w:t>26-29</w:t>
      </w:r>
      <w:r>
        <w:t xml:space="preserve">. </w:t>
      </w:r>
      <m:oMath>
        <m:sSub>
          <m:sSubPr>
            <m:ctrlPr>
              <w:ins w:id="24" w:author="Charles Weiss" w:date="2022-05-24T20:25:00Z">
                <w:rPr>
                  <w:rFonts w:ascii="Cambria Math" w:hAnsi="Cambria Math"/>
                  <w:i/>
                </w:rPr>
              </w:ins>
            </m:ctrlPr>
          </m:sSubPr>
          <m:e>
            <m:r>
              <w:rPr>
                <w:rFonts w:ascii="Cambria Math" w:hAnsi="Cambria Math"/>
              </w:rPr>
              <m:t>Z</m:t>
            </m:r>
          </m:e>
          <m:sub>
            <m:r>
              <w:rPr>
                <w:rFonts w:ascii="Cambria Math" w:hAnsi="Cambria Math"/>
              </w:rPr>
              <m:t>31</m:t>
            </m:r>
          </m:sub>
        </m:sSub>
      </m:oMath>
      <w:r>
        <w:rPr>
          <w:rFonts w:eastAsiaTheme="minorEastAsia"/>
        </w:rPr>
        <w:t xml:space="preserve"> “…”</w:t>
      </w:r>
    </w:p>
    <w:p w:rsidR="007A6700" w:rsidRDefault="007A6700" w:rsidP="007A6700">
      <w:pPr>
        <w:pStyle w:val="ListParagraph"/>
        <w:ind w:left="360"/>
        <w:jc w:val="both"/>
        <w:rPr>
          <w:rFonts w:eastAsiaTheme="minorEastAsia"/>
        </w:rPr>
      </w:pPr>
      <w:r w:rsidRPr="007A6700">
        <w:rPr>
          <w:b/>
        </w:rPr>
        <w:t>30-33</w:t>
      </w:r>
      <w:r>
        <w:t xml:space="preserve">. </w:t>
      </w:r>
      <m:oMath>
        <m:sSub>
          <m:sSubPr>
            <m:ctrlPr>
              <w:ins w:id="25" w:author="Charles Weiss" w:date="2022-05-24T20:25:00Z">
                <w:rPr>
                  <w:rFonts w:ascii="Cambria Math" w:hAnsi="Cambria Math"/>
                  <w:i/>
                </w:rPr>
              </w:ins>
            </m:ctrlPr>
          </m:sSubPr>
          <m:e>
            <m:r>
              <w:rPr>
                <w:rFonts w:ascii="Cambria Math" w:hAnsi="Cambria Math"/>
              </w:rPr>
              <m:t>Z</m:t>
            </m:r>
          </m:e>
          <m:sub>
            <m:r>
              <w:rPr>
                <w:rFonts w:ascii="Cambria Math" w:hAnsi="Cambria Math"/>
              </w:rPr>
              <m:t>32</m:t>
            </m:r>
          </m:sub>
        </m:sSub>
      </m:oMath>
      <w:r>
        <w:rPr>
          <w:rFonts w:eastAsiaTheme="minorEastAsia"/>
        </w:rPr>
        <w:t xml:space="preserve"> “…”</w:t>
      </w:r>
    </w:p>
    <w:p w:rsidR="007A6700" w:rsidRDefault="007A6700" w:rsidP="007A6700">
      <w:pPr>
        <w:pStyle w:val="ListParagraph"/>
        <w:ind w:left="360"/>
        <w:jc w:val="both"/>
        <w:rPr>
          <w:rFonts w:eastAsiaTheme="minorEastAsia"/>
        </w:rPr>
      </w:pPr>
      <w:r w:rsidRPr="007A6700">
        <w:rPr>
          <w:b/>
        </w:rPr>
        <w:t>34-37</w:t>
      </w:r>
      <w:r>
        <w:t xml:space="preserve">. </w:t>
      </w:r>
      <m:oMath>
        <m:sSub>
          <m:sSubPr>
            <m:ctrlPr>
              <w:ins w:id="26" w:author="Charles Weiss" w:date="2022-05-24T20:25:00Z">
                <w:rPr>
                  <w:rFonts w:ascii="Cambria Math" w:hAnsi="Cambria Math"/>
                  <w:i/>
                </w:rPr>
              </w:ins>
            </m:ctrlPr>
          </m:sSubPr>
          <m:e>
            <m:r>
              <w:rPr>
                <w:rFonts w:ascii="Cambria Math" w:hAnsi="Cambria Math"/>
              </w:rPr>
              <m:t>Z</m:t>
            </m:r>
          </m:e>
          <m:sub>
            <m:r>
              <w:rPr>
                <w:rFonts w:ascii="Cambria Math" w:hAnsi="Cambria Math"/>
              </w:rPr>
              <m:t>33</m:t>
            </m:r>
          </m:sub>
        </m:sSub>
      </m:oMath>
      <w:r>
        <w:rPr>
          <w:rFonts w:eastAsiaTheme="minorEastAsia"/>
        </w:rPr>
        <w:t xml:space="preserve"> “…”</w:t>
      </w:r>
    </w:p>
    <w:p w:rsidR="007A6700" w:rsidRDefault="007A6700" w:rsidP="007A6700">
      <w:pPr>
        <w:pStyle w:val="ListParagraph"/>
        <w:ind w:left="360"/>
        <w:jc w:val="both"/>
      </w:pPr>
    </w:p>
    <w:p w:rsidR="007A6700" w:rsidRDefault="007A6700" w:rsidP="007A6700">
      <w:pPr>
        <w:pStyle w:val="ListParagraph"/>
        <w:ind w:left="0"/>
        <w:jc w:val="both"/>
        <w:rPr>
          <w:rFonts w:eastAsiaTheme="minorEastAsia"/>
        </w:rPr>
      </w:pPr>
      <w:r>
        <w:t xml:space="preserve">Here 1 refers to the signal strip, 2 corresponds to the first ground strip, and 3 corresponds to the second ground strip. </w:t>
      </w:r>
      <m:oMath>
        <m:sSub>
          <m:sSubPr>
            <m:ctrlPr>
              <w:ins w:id="27" w:author="Charles Weiss" w:date="2022-05-24T20:25:00Z">
                <w:rPr>
                  <w:rFonts w:ascii="Cambria Math" w:hAnsi="Cambria Math"/>
                  <w:i/>
                </w:rPr>
              </w:ins>
            </m:ctrlPr>
          </m:sSubPr>
          <m:e>
            <m:r>
              <w:rPr>
                <w:rFonts w:ascii="Cambria Math" w:hAnsi="Cambria Math"/>
              </w:rPr>
              <m:t>Z</m:t>
            </m:r>
          </m:e>
          <m:sub>
            <m:r>
              <w:rPr>
                <w:rFonts w:ascii="Cambria Math" w:hAnsi="Cambria Math"/>
              </w:rPr>
              <m:t>ii</m:t>
            </m:r>
          </m:sub>
        </m:sSub>
      </m:oMath>
      <w:r>
        <w:rPr>
          <w:rFonts w:eastAsiaTheme="minorEastAsia"/>
        </w:rPr>
        <w:t xml:space="preserve"> </w:t>
      </w:r>
      <w:proofErr w:type="gramStart"/>
      <w:r>
        <w:rPr>
          <w:rFonts w:eastAsiaTheme="minorEastAsia"/>
        </w:rPr>
        <w:t>is</w:t>
      </w:r>
      <w:proofErr w:type="gramEnd"/>
      <w:r>
        <w:rPr>
          <w:rFonts w:eastAsiaTheme="minorEastAsia"/>
        </w:rPr>
        <w:t xml:space="preserve"> a self-inductance of strip </w:t>
      </w:r>
      <m:oMath>
        <m:r>
          <w:rPr>
            <w:rFonts w:ascii="Cambria Math" w:eastAsiaTheme="minorEastAsia" w:hAnsi="Cambria Math"/>
          </w:rPr>
          <m:t>i</m:t>
        </m:r>
      </m:oMath>
      <w:r>
        <w:rPr>
          <w:rFonts w:eastAsiaTheme="minorEastAsia"/>
        </w:rPr>
        <w:t xml:space="preserve"> whilst </w:t>
      </w:r>
      <m:oMath>
        <m:sSub>
          <m:sSubPr>
            <m:ctrlPr>
              <w:ins w:id="28" w:author="Charles Weiss" w:date="2022-05-24T20:25:00Z">
                <w:rPr>
                  <w:rFonts w:ascii="Cambria Math" w:eastAsiaTheme="minorEastAsia" w:hAnsi="Cambria Math"/>
                  <w:i/>
                </w:rPr>
              </w:ins>
            </m:ctrlPr>
          </m:sSubPr>
          <m:e>
            <m:r>
              <w:rPr>
                <w:rFonts w:ascii="Cambria Math" w:eastAsiaTheme="minorEastAsia" w:hAnsi="Cambria Math"/>
              </w:rPr>
              <m:t>Z</m:t>
            </m:r>
          </m:e>
          <m:sub>
            <m:r>
              <w:rPr>
                <w:rFonts w:ascii="Cambria Math" w:eastAsiaTheme="minorEastAsia" w:hAnsi="Cambria Math"/>
              </w:rPr>
              <m:t>ij</m:t>
            </m:r>
          </m:sub>
        </m:sSub>
      </m:oMath>
      <w:r>
        <w:rPr>
          <w:rFonts w:eastAsiaTheme="minorEastAsia"/>
        </w:rPr>
        <w:t xml:space="preserve"> is a mutual inductance between strips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w:t>
      </w:r>
    </w:p>
    <w:p w:rsidR="00165715" w:rsidRDefault="00165715" w:rsidP="007A6700">
      <w:pPr>
        <w:pStyle w:val="ListParagraph"/>
        <w:ind w:left="0"/>
        <w:jc w:val="both"/>
        <w:rPr>
          <w:rFonts w:eastAsiaTheme="minorEastAsia"/>
        </w:rPr>
      </w:pPr>
    </w:p>
    <w:p w:rsidR="00165715" w:rsidRPr="00165715" w:rsidRDefault="00165715" w:rsidP="007A6700">
      <w:pPr>
        <w:pStyle w:val="ListParagraph"/>
        <w:ind w:left="0"/>
        <w:jc w:val="both"/>
        <w:rPr>
          <w:b/>
          <w:i/>
          <w:u w:val="single"/>
        </w:rPr>
      </w:pPr>
      <w:r w:rsidRPr="00165715">
        <w:rPr>
          <w:rFonts w:eastAsiaTheme="minorEastAsia"/>
          <w:b/>
          <w:u w:val="single"/>
        </w:rPr>
        <w:t>_vars.txt</w:t>
      </w:r>
    </w:p>
    <w:p w:rsidR="00453505" w:rsidRDefault="00165715" w:rsidP="00453505">
      <w:pPr>
        <w:jc w:val="both"/>
      </w:pPr>
      <w:r>
        <w:t xml:space="preserve">The </w:t>
      </w:r>
      <w:r>
        <w:rPr>
          <w:b/>
        </w:rPr>
        <w:t xml:space="preserve">_vars.txt </w:t>
      </w:r>
      <w:r>
        <w:t xml:space="preserve">stores all of the system parameters for which the simulation was run. The name of the parameters is the same as the name used in the Python file, as described in point </w:t>
      </w:r>
      <w:r w:rsidRPr="00165715">
        <w:rPr>
          <w:b/>
        </w:rPr>
        <w:t>6</w:t>
      </w:r>
      <w:r>
        <w:t xml:space="preserve"> above. It should </w:t>
      </w:r>
      <w:r>
        <w:lastRenderedPageBreak/>
        <w:t xml:space="preserve">be mentioned, that for ease of reading, not all values are saved in SI units in the </w:t>
      </w:r>
      <w:r w:rsidRPr="00165715">
        <w:rPr>
          <w:b/>
        </w:rPr>
        <w:t>_vars.txt</w:t>
      </w:r>
      <w:r>
        <w:t xml:space="preserve"> file. The following values have been simplified prior to the saving of the </w:t>
      </w:r>
      <w:r w:rsidRPr="00165715">
        <w:rPr>
          <w:b/>
        </w:rPr>
        <w:t>_vars.txt</w:t>
      </w:r>
      <w:r>
        <w:t xml:space="preserve"> file to ease the reading of these units. </w:t>
      </w:r>
    </w:p>
    <w:p w:rsidR="00165715" w:rsidRPr="00165715" w:rsidRDefault="00165715" w:rsidP="00165715">
      <w:pPr>
        <w:pStyle w:val="ListParagraph"/>
        <w:numPr>
          <w:ilvl w:val="0"/>
          <w:numId w:val="5"/>
        </w:numPr>
        <w:jc w:val="both"/>
      </w:pPr>
      <w:proofErr w:type="spellStart"/>
      <w:r>
        <w:rPr>
          <w:b/>
        </w:rPr>
        <w:t>freq_lower</w:t>
      </w:r>
      <w:proofErr w:type="spellEnd"/>
      <w:r>
        <w:rPr>
          <w:b/>
        </w:rPr>
        <w:t xml:space="preserve">: </w:t>
      </w:r>
      <w:r>
        <w:t>divided by 2</w:t>
      </w:r>
      <m:oMath>
        <m:r>
          <w:rPr>
            <w:rFonts w:ascii="Cambria Math" w:hAnsi="Cambria Math"/>
          </w:rPr>
          <m:t>π</m:t>
        </m:r>
      </m:oMath>
      <w:r>
        <w:rPr>
          <w:rFonts w:eastAsiaTheme="minorEastAsia"/>
        </w:rPr>
        <w:t xml:space="preserve"> to get into linear frequency </w:t>
      </w:r>
      <w:r>
        <w:rPr>
          <w:rFonts w:eastAsiaTheme="minorEastAsia"/>
          <w:i/>
        </w:rPr>
        <w:t>f</w:t>
      </w:r>
    </w:p>
    <w:p w:rsidR="00165715" w:rsidRPr="00165715" w:rsidRDefault="00165715" w:rsidP="00165715">
      <w:pPr>
        <w:pStyle w:val="ListParagraph"/>
        <w:numPr>
          <w:ilvl w:val="0"/>
          <w:numId w:val="5"/>
        </w:numPr>
        <w:jc w:val="both"/>
      </w:pPr>
      <w:proofErr w:type="spellStart"/>
      <w:r>
        <w:rPr>
          <w:b/>
        </w:rPr>
        <w:t>freq_upper</w:t>
      </w:r>
      <w:proofErr w:type="spellEnd"/>
      <w:r>
        <w:rPr>
          <w:b/>
        </w:rPr>
        <w:t>: “…”</w:t>
      </w:r>
    </w:p>
    <w:p w:rsidR="00165715" w:rsidRPr="00165715" w:rsidRDefault="00165715" w:rsidP="00165715">
      <w:pPr>
        <w:pStyle w:val="ListParagraph"/>
        <w:numPr>
          <w:ilvl w:val="0"/>
          <w:numId w:val="5"/>
        </w:numPr>
        <w:jc w:val="both"/>
      </w:pPr>
      <w:proofErr w:type="spellStart"/>
      <w:r>
        <w:rPr>
          <w:b/>
        </w:rPr>
        <w:t>freq_step</w:t>
      </w:r>
      <w:proofErr w:type="spellEnd"/>
      <w:r>
        <w:rPr>
          <w:b/>
        </w:rPr>
        <w:t>: “…”</w:t>
      </w:r>
    </w:p>
    <w:p w:rsidR="00165715" w:rsidRPr="00165715" w:rsidRDefault="00165715" w:rsidP="00165715">
      <w:pPr>
        <w:pStyle w:val="ListParagraph"/>
        <w:numPr>
          <w:ilvl w:val="0"/>
          <w:numId w:val="5"/>
        </w:numPr>
        <w:jc w:val="both"/>
      </w:pPr>
      <w:proofErr w:type="spellStart"/>
      <w:proofErr w:type="gramStart"/>
      <w:r>
        <w:rPr>
          <w:b/>
        </w:rPr>
        <w:t>centralFreq</w:t>
      </w:r>
      <w:proofErr w:type="spellEnd"/>
      <w:proofErr w:type="gramEnd"/>
      <w:r>
        <w:rPr>
          <w:b/>
        </w:rPr>
        <w:t>: “…”</w:t>
      </w:r>
    </w:p>
    <w:p w:rsidR="00165715" w:rsidRDefault="00165715" w:rsidP="00165715">
      <w:pPr>
        <w:pStyle w:val="ListParagraph"/>
        <w:numPr>
          <w:ilvl w:val="0"/>
          <w:numId w:val="5"/>
        </w:numPr>
        <w:jc w:val="both"/>
      </w:pPr>
      <w:proofErr w:type="spellStart"/>
      <w:r>
        <w:rPr>
          <w:b/>
        </w:rPr>
        <w:t>appliedH</w:t>
      </w:r>
      <w:proofErr w:type="spellEnd"/>
      <w:r>
        <w:rPr>
          <w:b/>
        </w:rPr>
        <w:t xml:space="preserve">: </w:t>
      </w:r>
      <w:r>
        <w:t xml:space="preserve">divided by 79.57747 in order to get this into units of </w:t>
      </w:r>
      <w:proofErr w:type="spellStart"/>
      <w:r>
        <w:t>Oe</w:t>
      </w:r>
      <w:proofErr w:type="spellEnd"/>
      <w:r w:rsidR="002E037D">
        <w:t xml:space="preserve"> (equivalent to multiplication by </w:t>
      </w:r>
      <m:oMath>
        <m:sSub>
          <m:sSubPr>
            <m:ctrlPr>
              <w:ins w:id="29" w:author="Charles Weiss" w:date="2022-05-24T20:25:00Z">
                <w:rPr>
                  <w:rFonts w:ascii="Cambria Math" w:hAnsi="Cambria Math"/>
                  <w:i/>
                </w:rPr>
              </w:ins>
            </m:ctrlPr>
          </m:sSubPr>
          <m:e>
            <m:r>
              <w:rPr>
                <w:rFonts w:ascii="Cambria Math" w:hAnsi="Cambria Math"/>
              </w:rPr>
              <m:t>μ</m:t>
            </m:r>
          </m:e>
          <m:sub>
            <m:r>
              <w:rPr>
                <w:rFonts w:ascii="Cambria Math" w:hAnsi="Cambria Math"/>
              </w:rPr>
              <m:t>0</m:t>
            </m:r>
          </m:sub>
        </m:sSub>
        <m:r>
          <w:rPr>
            <w:rFonts w:ascii="Cambria Math" w:hAnsi="Cambria Math"/>
          </w:rPr>
          <m:t>×</m:t>
        </m:r>
        <m:sSup>
          <m:sSupPr>
            <m:ctrlPr>
              <w:ins w:id="30" w:author="Charles Weiss" w:date="2022-05-24T20:25:00Z">
                <w:rPr>
                  <w:rFonts w:ascii="Cambria Math" w:hAnsi="Cambria Math"/>
                  <w:i/>
                </w:rPr>
              </w:ins>
            </m:ctrlPr>
          </m:sSupPr>
          <m:e>
            <m:r>
              <w:rPr>
                <w:rFonts w:ascii="Cambria Math" w:hAnsi="Cambria Math"/>
              </w:rPr>
              <m:t>10</m:t>
            </m:r>
          </m:e>
          <m:sup>
            <m:r>
              <w:rPr>
                <w:rFonts w:ascii="Cambria Math" w:hAnsi="Cambria Math"/>
              </w:rPr>
              <m:t>4</m:t>
            </m:r>
          </m:sup>
        </m:sSup>
      </m:oMath>
      <w:r w:rsidR="002E037D">
        <w:rPr>
          <w:rFonts w:eastAsiaTheme="minorEastAsia"/>
        </w:rPr>
        <w:t>)</w:t>
      </w:r>
    </w:p>
    <w:p w:rsidR="00165715" w:rsidRPr="00165715" w:rsidRDefault="00165715" w:rsidP="00165715">
      <w:pPr>
        <w:pStyle w:val="ListParagraph"/>
        <w:numPr>
          <w:ilvl w:val="0"/>
          <w:numId w:val="5"/>
        </w:numPr>
        <w:jc w:val="both"/>
      </w:pPr>
      <w:r>
        <w:rPr>
          <w:b/>
        </w:rPr>
        <w:t>gamma:</w:t>
      </w:r>
      <w:r>
        <w:t xml:space="preserve"> divided by </w:t>
      </w:r>
      <m:oMath>
        <m:r>
          <w:rPr>
            <w:rFonts w:ascii="Cambria Math" w:hAnsi="Cambria Math"/>
          </w:rPr>
          <m:t>8</m:t>
        </m:r>
        <m:sSup>
          <m:sSupPr>
            <m:ctrlPr>
              <w:ins w:id="31" w:author="Charles Weiss" w:date="2022-05-24T20:25:00Z">
                <w:rPr>
                  <w:rFonts w:ascii="Cambria Math" w:hAnsi="Cambria Math"/>
                  <w:i/>
                </w:rPr>
              </w:ins>
            </m:ctrlPr>
          </m:sSupPr>
          <m:e>
            <m:r>
              <w:rPr>
                <w:rFonts w:ascii="Cambria Math" w:hAnsi="Cambria Math"/>
              </w:rPr>
              <m:t>π</m:t>
            </m:r>
          </m:e>
          <m:sup>
            <m:r>
              <w:rPr>
                <w:rFonts w:ascii="Cambria Math" w:hAnsi="Cambria Math"/>
              </w:rPr>
              <m:t>2</m:t>
            </m:r>
          </m:sup>
        </m:sSup>
        <m:r>
          <w:rPr>
            <w:rFonts w:ascii="Cambria Math" w:hAnsi="Cambria Math"/>
          </w:rPr>
          <m:t>×</m:t>
        </m:r>
        <m:sSup>
          <m:sSupPr>
            <m:ctrlPr>
              <w:ins w:id="32" w:author="Charles Weiss" w:date="2022-05-24T20:25:00Z">
                <w:rPr>
                  <w:rFonts w:ascii="Cambria Math" w:hAnsi="Cambria Math"/>
                  <w:i/>
                </w:rPr>
              </w:ins>
            </m:ctrlPr>
          </m:sSupPr>
          <m:e>
            <m:r>
              <w:rPr>
                <w:rFonts w:ascii="Cambria Math" w:hAnsi="Cambria Math"/>
              </w:rPr>
              <m:t>10</m:t>
            </m:r>
          </m:e>
          <m:sup>
            <m:r>
              <w:rPr>
                <w:rFonts w:ascii="Cambria Math" w:hAnsi="Cambria Math"/>
              </w:rPr>
              <m:t>3</m:t>
            </m:r>
          </m:sup>
        </m:sSup>
      </m:oMath>
      <w:r>
        <w:rPr>
          <w:rFonts w:eastAsiaTheme="minorEastAsia"/>
        </w:rPr>
        <w:t xml:space="preserve"> to turn this into: </w:t>
      </w:r>
      <m:oMath>
        <m:r>
          <w:rPr>
            <w:rFonts w:ascii="Cambria Math" w:eastAsiaTheme="minorEastAsia" w:hAnsi="Cambria Math"/>
          </w:rPr>
          <m:t>γ/2π</m:t>
        </m:r>
      </m:oMath>
      <w:r>
        <w:rPr>
          <w:rFonts w:eastAsiaTheme="minorEastAsia"/>
        </w:rPr>
        <w:t xml:space="preserve"> with units of </w:t>
      </w:r>
      <m:oMath>
        <m:r>
          <w:rPr>
            <w:rFonts w:ascii="Cambria Math" w:eastAsiaTheme="minorEastAsia" w:hAnsi="Cambria Math"/>
          </w:rPr>
          <m:t>MHz/Oe</m:t>
        </m:r>
      </m:oMath>
    </w:p>
    <w:p w:rsidR="00165715" w:rsidRPr="009D4284" w:rsidRDefault="002E037D" w:rsidP="00165715">
      <w:pPr>
        <w:pStyle w:val="ListParagraph"/>
        <w:numPr>
          <w:ilvl w:val="0"/>
          <w:numId w:val="5"/>
        </w:numPr>
        <w:jc w:val="both"/>
      </w:pPr>
      <w:proofErr w:type="spellStart"/>
      <w:proofErr w:type="gramStart"/>
      <w:r>
        <w:rPr>
          <w:b/>
        </w:rPr>
        <w:t>ampMs</w:t>
      </w:r>
      <w:proofErr w:type="spellEnd"/>
      <w:proofErr w:type="gramEnd"/>
      <w:r>
        <w:rPr>
          <w:b/>
        </w:rPr>
        <w:t>:</w:t>
      </w:r>
      <w:r>
        <w:t xml:space="preserve"> divided by 79.57747 in order to get this into units of </w:t>
      </w:r>
      <w:proofErr w:type="spellStart"/>
      <w:r>
        <w:t>Oe</w:t>
      </w:r>
      <w:proofErr w:type="spellEnd"/>
      <w:r>
        <w:t xml:space="preserve">. (equivalent to multiplication by </w:t>
      </w:r>
      <m:oMath>
        <m:sSub>
          <m:sSubPr>
            <m:ctrlPr>
              <w:ins w:id="33" w:author="Charles Weiss" w:date="2022-05-24T20:25:00Z">
                <w:rPr>
                  <w:rFonts w:ascii="Cambria Math" w:hAnsi="Cambria Math"/>
                  <w:i/>
                </w:rPr>
              </w:ins>
            </m:ctrlPr>
          </m:sSubPr>
          <m:e>
            <m:r>
              <w:rPr>
                <w:rFonts w:ascii="Cambria Math" w:hAnsi="Cambria Math"/>
              </w:rPr>
              <m:t>μ</m:t>
            </m:r>
          </m:e>
          <m:sub>
            <m:r>
              <w:rPr>
                <w:rFonts w:ascii="Cambria Math" w:hAnsi="Cambria Math"/>
              </w:rPr>
              <m:t>0</m:t>
            </m:r>
          </m:sub>
        </m:sSub>
        <m:r>
          <w:rPr>
            <w:rFonts w:ascii="Cambria Math" w:hAnsi="Cambria Math"/>
          </w:rPr>
          <m:t>×</m:t>
        </m:r>
        <m:sSup>
          <m:sSupPr>
            <m:ctrlPr>
              <w:ins w:id="34" w:author="Charles Weiss" w:date="2022-05-24T20:25:00Z">
                <w:rPr>
                  <w:rFonts w:ascii="Cambria Math" w:hAnsi="Cambria Math"/>
                  <w:i/>
                </w:rPr>
              </w:ins>
            </m:ctrlPr>
          </m:sSupPr>
          <m:e>
            <m:r>
              <w:rPr>
                <w:rFonts w:ascii="Cambria Math" w:hAnsi="Cambria Math"/>
              </w:rPr>
              <m:t>10</m:t>
            </m:r>
          </m:e>
          <m:sup>
            <m:r>
              <w:rPr>
                <w:rFonts w:ascii="Cambria Math" w:hAnsi="Cambria Math"/>
              </w:rPr>
              <m:t>4</m:t>
            </m:r>
          </m:sup>
        </m:sSup>
      </m:oMath>
      <w:r>
        <w:rPr>
          <w:rFonts w:eastAsiaTheme="minorEastAsia"/>
        </w:rPr>
        <w:t>)</w:t>
      </w:r>
    </w:p>
    <w:p w:rsidR="00E3571A" w:rsidRPr="00E412A2" w:rsidRDefault="009D4284" w:rsidP="009D4284">
      <w:pPr>
        <w:jc w:val="both"/>
      </w:pPr>
      <w:r>
        <w:t xml:space="preserve">Note, all the simulations were run for the SI units and the conversions were done after the simulation was completed and are only represented in the </w:t>
      </w:r>
      <w:r w:rsidRPr="009D4284">
        <w:rPr>
          <w:b/>
        </w:rPr>
        <w:t>_varx.txt</w:t>
      </w:r>
      <w:r>
        <w:t xml:space="preserve"> file for ease of reading.</w:t>
      </w:r>
    </w:p>
    <w:sectPr w:rsidR="00E3571A" w:rsidRPr="00E41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C73C4"/>
    <w:multiLevelType w:val="hybridMultilevel"/>
    <w:tmpl w:val="501CC01E"/>
    <w:lvl w:ilvl="0" w:tplc="B310D9AA">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115529E"/>
    <w:multiLevelType w:val="hybridMultilevel"/>
    <w:tmpl w:val="2CFE9A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BE3645F"/>
    <w:multiLevelType w:val="hybridMultilevel"/>
    <w:tmpl w:val="A11884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E5132BD"/>
    <w:multiLevelType w:val="hybridMultilevel"/>
    <w:tmpl w:val="325680F4"/>
    <w:lvl w:ilvl="0" w:tplc="89DC578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E6E1CD3"/>
    <w:multiLevelType w:val="hybridMultilevel"/>
    <w:tmpl w:val="55CCDC1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A31621C0">
      <w:start w:val="1"/>
      <w:numFmt w:val="lowerRoman"/>
      <w:lvlText w:val="%3."/>
      <w:lvlJc w:val="right"/>
      <w:pPr>
        <w:ind w:left="2160" w:hanging="180"/>
      </w:pPr>
      <w:rPr>
        <w:b w:val="0"/>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es Weiss">
    <w15:presenceInfo w15:providerId="AD" w15:userId="S-1-5-21-905479342-1514983418-1536837410-402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F7"/>
    <w:rsid w:val="00007750"/>
    <w:rsid w:val="00024B7B"/>
    <w:rsid w:val="0004374A"/>
    <w:rsid w:val="0004457C"/>
    <w:rsid w:val="00045A3A"/>
    <w:rsid w:val="00084E06"/>
    <w:rsid w:val="000905D6"/>
    <w:rsid w:val="00157C54"/>
    <w:rsid w:val="00157F02"/>
    <w:rsid w:val="00165715"/>
    <w:rsid w:val="001901F6"/>
    <w:rsid w:val="001D377E"/>
    <w:rsid w:val="001D3932"/>
    <w:rsid w:val="00212705"/>
    <w:rsid w:val="00224C83"/>
    <w:rsid w:val="002A3033"/>
    <w:rsid w:val="002D795A"/>
    <w:rsid w:val="002E037D"/>
    <w:rsid w:val="0030024B"/>
    <w:rsid w:val="003675D5"/>
    <w:rsid w:val="003C2E01"/>
    <w:rsid w:val="00407E14"/>
    <w:rsid w:val="00453505"/>
    <w:rsid w:val="004C0367"/>
    <w:rsid w:val="004D4B32"/>
    <w:rsid w:val="00546600"/>
    <w:rsid w:val="005606A6"/>
    <w:rsid w:val="00640CA8"/>
    <w:rsid w:val="006816F5"/>
    <w:rsid w:val="006B4628"/>
    <w:rsid w:val="007A6700"/>
    <w:rsid w:val="007B3002"/>
    <w:rsid w:val="00842197"/>
    <w:rsid w:val="0085625F"/>
    <w:rsid w:val="00862603"/>
    <w:rsid w:val="008A2FF7"/>
    <w:rsid w:val="008B4F9F"/>
    <w:rsid w:val="008C1EFE"/>
    <w:rsid w:val="008F7A65"/>
    <w:rsid w:val="009003B2"/>
    <w:rsid w:val="00913595"/>
    <w:rsid w:val="009D4284"/>
    <w:rsid w:val="00A15E9A"/>
    <w:rsid w:val="00B01C53"/>
    <w:rsid w:val="00B067D6"/>
    <w:rsid w:val="00B36D0E"/>
    <w:rsid w:val="00B6193A"/>
    <w:rsid w:val="00BF5D91"/>
    <w:rsid w:val="00C159BB"/>
    <w:rsid w:val="00C309AD"/>
    <w:rsid w:val="00C46B72"/>
    <w:rsid w:val="00C6613F"/>
    <w:rsid w:val="00D2286C"/>
    <w:rsid w:val="00D64225"/>
    <w:rsid w:val="00D72D68"/>
    <w:rsid w:val="00E3571A"/>
    <w:rsid w:val="00E412A2"/>
    <w:rsid w:val="00E54385"/>
    <w:rsid w:val="00F022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7808"/>
  <w15:chartTrackingRefBased/>
  <w15:docId w15:val="{1E4A9CD9-2F3C-44A3-A7E2-D406363D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F7"/>
    <w:pPr>
      <w:ind w:left="720"/>
      <w:contextualSpacing/>
    </w:pPr>
  </w:style>
  <w:style w:type="character" w:styleId="PlaceholderText">
    <w:name w:val="Placeholder Text"/>
    <w:basedOn w:val="DefaultParagraphFont"/>
    <w:uiPriority w:val="99"/>
    <w:semiHidden/>
    <w:rsid w:val="008C1EFE"/>
    <w:rPr>
      <w:color w:val="808080"/>
    </w:rPr>
  </w:style>
  <w:style w:type="character" w:styleId="Hyperlink">
    <w:name w:val="Hyperlink"/>
    <w:basedOn w:val="DefaultParagraphFont"/>
    <w:uiPriority w:val="99"/>
    <w:unhideWhenUsed/>
    <w:rsid w:val="00E35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10807">
      <w:bodyDiv w:val="1"/>
      <w:marLeft w:val="0"/>
      <w:marRight w:val="0"/>
      <w:marTop w:val="0"/>
      <w:marBottom w:val="0"/>
      <w:divBdr>
        <w:top w:val="none" w:sz="0" w:space="0" w:color="auto"/>
        <w:left w:val="none" w:sz="0" w:space="0" w:color="auto"/>
        <w:bottom w:val="none" w:sz="0" w:space="0" w:color="auto"/>
        <w:right w:val="none" w:sz="0" w:space="0" w:color="auto"/>
      </w:divBdr>
      <w:divsChild>
        <w:div w:id="1580559109">
          <w:marLeft w:val="0"/>
          <w:marRight w:val="0"/>
          <w:marTop w:val="0"/>
          <w:marBottom w:val="0"/>
          <w:divBdr>
            <w:top w:val="none" w:sz="0" w:space="0" w:color="auto"/>
            <w:left w:val="none" w:sz="0" w:space="0" w:color="auto"/>
            <w:bottom w:val="none" w:sz="0" w:space="0" w:color="auto"/>
            <w:right w:val="none" w:sz="0" w:space="0" w:color="auto"/>
          </w:divBdr>
        </w:div>
        <w:div w:id="1189370928">
          <w:marLeft w:val="0"/>
          <w:marRight w:val="0"/>
          <w:marTop w:val="0"/>
          <w:marBottom w:val="0"/>
          <w:divBdr>
            <w:top w:val="none" w:sz="0" w:space="0" w:color="auto"/>
            <w:left w:val="none" w:sz="0" w:space="0" w:color="auto"/>
            <w:bottom w:val="none" w:sz="0" w:space="0" w:color="auto"/>
            <w:right w:val="none" w:sz="0" w:space="0" w:color="auto"/>
          </w:divBdr>
        </w:div>
        <w:div w:id="1401948701">
          <w:marLeft w:val="0"/>
          <w:marRight w:val="0"/>
          <w:marTop w:val="0"/>
          <w:marBottom w:val="0"/>
          <w:divBdr>
            <w:top w:val="none" w:sz="0" w:space="0" w:color="auto"/>
            <w:left w:val="none" w:sz="0" w:space="0" w:color="auto"/>
            <w:bottom w:val="none" w:sz="0" w:space="0" w:color="auto"/>
            <w:right w:val="none" w:sz="0" w:space="0" w:color="auto"/>
          </w:divBdr>
        </w:div>
        <w:div w:id="63574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D9E7-CC04-4AA3-A377-2A1AA062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Weiss</dc:creator>
  <cp:keywords/>
  <dc:description/>
  <cp:lastModifiedBy>Charles Weiss</cp:lastModifiedBy>
  <cp:revision>3</cp:revision>
  <dcterms:created xsi:type="dcterms:W3CDTF">2022-05-24T12:26:00Z</dcterms:created>
  <dcterms:modified xsi:type="dcterms:W3CDTF">2022-05-24T12:29:00Z</dcterms:modified>
</cp:coreProperties>
</file>